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A4615" w14:textId="71BCAEA2" w:rsidR="00ED50BE" w:rsidRPr="0059624B" w:rsidRDefault="00ED50BE" w:rsidP="00ED50BE">
      <w:pPr>
        <w:pStyle w:val="Title"/>
        <w:rPr>
          <w:rFonts w:ascii="Times New Roman" w:hAnsi="Times New Roman" w:cs="Times New Roman"/>
          <w:lang w:val="en-AU"/>
        </w:rPr>
      </w:pPr>
      <w:proofErr w:type="spellStart"/>
      <w:r w:rsidRPr="0059624B">
        <w:rPr>
          <w:rFonts w:ascii="Times New Roman" w:hAnsi="Times New Roman" w:cs="Times New Roman"/>
          <w:lang w:val="en-AU"/>
        </w:rPr>
        <w:t>DataRepExp</w:t>
      </w:r>
      <w:proofErr w:type="spellEnd"/>
      <w:r w:rsidRPr="0059624B">
        <w:rPr>
          <w:rFonts w:ascii="Times New Roman" w:hAnsi="Times New Roman" w:cs="Times New Roman"/>
          <w:lang w:val="en-AU"/>
        </w:rPr>
        <w:t>: a R shiny Application that makes Data FAIR for Data Repositories</w:t>
      </w:r>
    </w:p>
    <w:p w14:paraId="1CDF884B" w14:textId="69481B3B" w:rsidR="00ED50BE" w:rsidRPr="0059624B" w:rsidRDefault="00ED50BE" w:rsidP="00ED50BE">
      <w:pPr>
        <w:pStyle w:val="Date"/>
        <w:rPr>
          <w:rFonts w:ascii="Times New Roman" w:hAnsi="Times New Roman" w:cs="Times New Roman"/>
          <w:lang w:val="en-AU"/>
        </w:rPr>
      </w:pPr>
      <w:r w:rsidRPr="0059624B">
        <w:rPr>
          <w:rFonts w:ascii="Times New Roman" w:hAnsi="Times New Roman" w:cs="Times New Roman"/>
          <w:lang w:val="en-AU"/>
        </w:rPr>
        <w:t>2024-02-09</w:t>
      </w:r>
    </w:p>
    <w:p w14:paraId="467C780B" w14:textId="77777777" w:rsidR="00ED50BE" w:rsidRPr="0059624B" w:rsidRDefault="00ED50BE" w:rsidP="00ED50BE">
      <w:pPr>
        <w:rPr>
          <w:rFonts w:ascii="Times New Roman" w:hAnsi="Times New Roman" w:cs="Times New Roman"/>
          <w:sz w:val="22"/>
          <w:szCs w:val="22"/>
          <w:lang w:val="en-AU"/>
        </w:rPr>
      </w:pPr>
      <w:r w:rsidRPr="0059624B">
        <w:rPr>
          <w:rFonts w:ascii="Times New Roman" w:hAnsi="Times New Roman" w:cs="Times New Roman"/>
          <w:sz w:val="22"/>
          <w:szCs w:val="22"/>
          <w:lang w:val="en-AU"/>
        </w:rPr>
        <w:t>Rory Chen</w:t>
      </w:r>
      <w:r w:rsidRPr="0059624B">
        <w:rPr>
          <w:rFonts w:ascii="Times New Roman" w:hAnsi="Times New Roman" w:cs="Times New Roman"/>
          <w:sz w:val="22"/>
          <w:szCs w:val="22"/>
          <w:vertAlign w:val="superscript"/>
          <w:lang w:val="en-AU"/>
        </w:rPr>
        <w:t>1</w:t>
      </w:r>
      <w:r w:rsidRPr="0059624B">
        <w:rPr>
          <w:rFonts w:ascii="Times New Roman" w:hAnsi="Times New Roman" w:cs="Times New Roman"/>
          <w:sz w:val="22"/>
          <w:szCs w:val="22"/>
          <w:lang w:val="en-AU"/>
        </w:rPr>
        <w:t>, Vibeke S Catts</w:t>
      </w:r>
      <w:r w:rsidRPr="0059624B">
        <w:rPr>
          <w:rFonts w:ascii="Times New Roman" w:hAnsi="Times New Roman" w:cs="Times New Roman"/>
          <w:sz w:val="22"/>
          <w:szCs w:val="22"/>
          <w:vertAlign w:val="superscript"/>
          <w:lang w:val="en-AU"/>
        </w:rPr>
        <w:t>1</w:t>
      </w:r>
      <w:r w:rsidRPr="0059624B">
        <w:rPr>
          <w:rFonts w:ascii="Times New Roman" w:hAnsi="Times New Roman" w:cs="Times New Roman"/>
          <w:sz w:val="22"/>
          <w:szCs w:val="22"/>
          <w:lang w:val="en-AU"/>
        </w:rPr>
        <w:t>, Ashleigh Vella</w:t>
      </w:r>
      <w:r w:rsidRPr="0059624B">
        <w:rPr>
          <w:rFonts w:ascii="Times New Roman" w:hAnsi="Times New Roman" w:cs="Times New Roman"/>
          <w:sz w:val="22"/>
          <w:szCs w:val="22"/>
          <w:vertAlign w:val="superscript"/>
          <w:lang w:val="en-AU"/>
        </w:rPr>
        <w:t>1</w:t>
      </w:r>
      <w:r w:rsidRPr="0059624B">
        <w:rPr>
          <w:rFonts w:ascii="Times New Roman" w:hAnsi="Times New Roman" w:cs="Times New Roman"/>
          <w:sz w:val="22"/>
          <w:szCs w:val="22"/>
          <w:lang w:val="en-AU"/>
        </w:rPr>
        <w:t>, Juan Carlo San Jose</w:t>
      </w:r>
      <w:r w:rsidRPr="0059624B">
        <w:rPr>
          <w:rFonts w:ascii="Times New Roman" w:hAnsi="Times New Roman" w:cs="Times New Roman"/>
          <w:sz w:val="22"/>
          <w:szCs w:val="22"/>
          <w:vertAlign w:val="superscript"/>
          <w:lang w:val="en-AU"/>
        </w:rPr>
        <w:t>2</w:t>
      </w:r>
      <w:r w:rsidRPr="0059624B">
        <w:rPr>
          <w:rFonts w:ascii="Times New Roman" w:hAnsi="Times New Roman" w:cs="Times New Roman"/>
          <w:sz w:val="22"/>
          <w:szCs w:val="22"/>
          <w:lang w:val="en-AU"/>
        </w:rPr>
        <w:t>, Sarah Bauermeister</w:t>
      </w:r>
      <w:r w:rsidRPr="0059624B">
        <w:rPr>
          <w:rFonts w:ascii="Times New Roman" w:hAnsi="Times New Roman" w:cs="Times New Roman"/>
          <w:sz w:val="22"/>
          <w:szCs w:val="22"/>
          <w:vertAlign w:val="superscript"/>
          <w:lang w:val="en-AU"/>
        </w:rPr>
        <w:t>3,4</w:t>
      </w:r>
      <w:r w:rsidRPr="0059624B">
        <w:rPr>
          <w:rFonts w:ascii="Times New Roman" w:hAnsi="Times New Roman" w:cs="Times New Roman"/>
          <w:sz w:val="22"/>
          <w:szCs w:val="22"/>
          <w:lang w:val="en-AU"/>
        </w:rPr>
        <w:t>, Josh Bauermeister</w:t>
      </w:r>
      <w:r w:rsidRPr="0059624B">
        <w:rPr>
          <w:rFonts w:ascii="Times New Roman" w:hAnsi="Times New Roman" w:cs="Times New Roman"/>
          <w:sz w:val="22"/>
          <w:szCs w:val="22"/>
          <w:vertAlign w:val="superscript"/>
          <w:lang w:val="en-AU"/>
        </w:rPr>
        <w:t>3,4</w:t>
      </w:r>
      <w:r w:rsidRPr="0059624B">
        <w:rPr>
          <w:rFonts w:ascii="Times New Roman" w:hAnsi="Times New Roman" w:cs="Times New Roman"/>
          <w:sz w:val="22"/>
          <w:szCs w:val="22"/>
          <w:lang w:val="en-AU"/>
        </w:rPr>
        <w:t>, Emma Squires</w:t>
      </w:r>
      <w:r w:rsidRPr="0059624B">
        <w:rPr>
          <w:rFonts w:ascii="Times New Roman" w:hAnsi="Times New Roman" w:cs="Times New Roman"/>
          <w:sz w:val="22"/>
          <w:szCs w:val="22"/>
          <w:vertAlign w:val="superscript"/>
          <w:lang w:val="en-AU"/>
        </w:rPr>
        <w:t>3,5</w:t>
      </w:r>
      <w:r w:rsidRPr="0059624B">
        <w:rPr>
          <w:rFonts w:ascii="Times New Roman" w:hAnsi="Times New Roman" w:cs="Times New Roman"/>
          <w:sz w:val="22"/>
          <w:szCs w:val="22"/>
          <w:lang w:val="en-AU"/>
        </w:rPr>
        <w:t>, Simon Thompson</w:t>
      </w:r>
      <w:r w:rsidRPr="0059624B">
        <w:rPr>
          <w:rFonts w:ascii="Times New Roman" w:hAnsi="Times New Roman" w:cs="Times New Roman"/>
          <w:sz w:val="22"/>
          <w:szCs w:val="22"/>
          <w:vertAlign w:val="superscript"/>
          <w:lang w:val="en-AU"/>
        </w:rPr>
        <w:t>3,5</w:t>
      </w:r>
      <w:r w:rsidRPr="0059624B">
        <w:rPr>
          <w:rFonts w:ascii="Times New Roman" w:hAnsi="Times New Roman" w:cs="Times New Roman"/>
          <w:sz w:val="22"/>
          <w:szCs w:val="22"/>
          <w:lang w:val="en-AU"/>
        </w:rPr>
        <w:t>, John Gallacher</w:t>
      </w:r>
      <w:r w:rsidRPr="0059624B">
        <w:rPr>
          <w:rFonts w:ascii="Times New Roman" w:hAnsi="Times New Roman" w:cs="Times New Roman"/>
          <w:sz w:val="22"/>
          <w:szCs w:val="22"/>
          <w:vertAlign w:val="superscript"/>
          <w:lang w:val="en-AU"/>
        </w:rPr>
        <w:t>3,4</w:t>
      </w:r>
      <w:r w:rsidRPr="0059624B">
        <w:rPr>
          <w:rFonts w:ascii="Times New Roman" w:hAnsi="Times New Roman" w:cs="Times New Roman"/>
          <w:sz w:val="22"/>
          <w:szCs w:val="22"/>
          <w:lang w:val="en-AU"/>
        </w:rPr>
        <w:t>, Perminder S. Sachdev</w:t>
      </w:r>
      <w:r w:rsidRPr="0059624B">
        <w:rPr>
          <w:rFonts w:ascii="Times New Roman" w:hAnsi="Times New Roman" w:cs="Times New Roman"/>
          <w:sz w:val="22"/>
          <w:szCs w:val="22"/>
          <w:vertAlign w:val="superscript"/>
          <w:lang w:val="en-AU"/>
        </w:rPr>
        <w:t>1</w:t>
      </w:r>
    </w:p>
    <w:p w14:paraId="30160CD2" w14:textId="77777777" w:rsidR="00ED50BE" w:rsidRPr="0059624B" w:rsidRDefault="00ED50BE" w:rsidP="00ED50BE">
      <w:pPr>
        <w:pStyle w:val="BodyText"/>
        <w:spacing w:before="0" w:after="0"/>
        <w:rPr>
          <w:rFonts w:ascii="Times New Roman" w:hAnsi="Times New Roman" w:cs="Times New Roman"/>
          <w:sz w:val="20"/>
          <w:szCs w:val="20"/>
          <w:lang w:val="en-AU"/>
        </w:rPr>
      </w:pPr>
      <w:r w:rsidRPr="0059624B">
        <w:rPr>
          <w:rFonts w:ascii="Times New Roman" w:hAnsi="Times New Roman" w:cs="Times New Roman"/>
          <w:sz w:val="20"/>
          <w:szCs w:val="20"/>
          <w:vertAlign w:val="superscript"/>
          <w:lang w:val="en-AU"/>
        </w:rPr>
        <w:t>1</w:t>
      </w:r>
      <w:r w:rsidRPr="0059624B">
        <w:rPr>
          <w:rFonts w:ascii="Times New Roman" w:hAnsi="Times New Roman" w:cs="Times New Roman"/>
          <w:sz w:val="20"/>
          <w:szCs w:val="20"/>
          <w:lang w:val="en-AU"/>
        </w:rPr>
        <w:t>Centre for Healthy Brain Ageing, Discipline of Psychiatry &amp; Mental Health, School of Clinical Medicine, University of New South Wales, Sydney, Australia</w:t>
      </w:r>
    </w:p>
    <w:p w14:paraId="58F6B16C" w14:textId="77777777" w:rsidR="00ED50BE" w:rsidRPr="0059624B" w:rsidRDefault="00ED50BE" w:rsidP="00ED50BE">
      <w:pPr>
        <w:pStyle w:val="BodyText"/>
        <w:spacing w:before="0" w:after="0"/>
        <w:rPr>
          <w:rFonts w:ascii="Times New Roman" w:hAnsi="Times New Roman" w:cs="Times New Roman"/>
          <w:sz w:val="20"/>
          <w:szCs w:val="20"/>
          <w:lang w:val="en-AU"/>
        </w:rPr>
      </w:pPr>
      <w:r w:rsidRPr="0059624B">
        <w:rPr>
          <w:rFonts w:ascii="Times New Roman" w:hAnsi="Times New Roman" w:cs="Times New Roman"/>
          <w:sz w:val="20"/>
          <w:szCs w:val="20"/>
          <w:vertAlign w:val="superscript"/>
          <w:lang w:val="en-AU"/>
        </w:rPr>
        <w:t>2</w:t>
      </w:r>
      <w:r w:rsidRPr="0059624B">
        <w:rPr>
          <w:rFonts w:ascii="Times New Roman" w:hAnsi="Times New Roman" w:cs="Times New Roman"/>
          <w:sz w:val="20"/>
          <w:szCs w:val="20"/>
          <w:lang w:val="en-AU"/>
        </w:rPr>
        <w:t>Research</w:t>
      </w:r>
      <w:r w:rsidRPr="0059624B">
        <w:rPr>
          <w:rFonts w:ascii="Times New Roman" w:hAnsi="Times New Roman" w:cs="Times New Roman"/>
          <w:color w:val="333333"/>
          <w:sz w:val="16"/>
          <w:szCs w:val="16"/>
          <w:shd w:val="clear" w:color="auto" w:fill="FFFFFF"/>
          <w:lang w:val="en-AU"/>
        </w:rPr>
        <w:t xml:space="preserve"> </w:t>
      </w:r>
      <w:r w:rsidRPr="0059624B">
        <w:rPr>
          <w:rFonts w:ascii="Times New Roman" w:hAnsi="Times New Roman" w:cs="Times New Roman"/>
          <w:sz w:val="20"/>
          <w:szCs w:val="20"/>
          <w:lang w:val="en-AU"/>
        </w:rPr>
        <w:t>Technology Services, University of New South Wales, Sydney, Australia</w:t>
      </w:r>
    </w:p>
    <w:p w14:paraId="0B0173F9" w14:textId="77777777" w:rsidR="00ED50BE" w:rsidRPr="0059624B" w:rsidRDefault="00ED50BE" w:rsidP="00ED50BE">
      <w:pPr>
        <w:pStyle w:val="BodyText"/>
        <w:spacing w:before="0" w:after="0"/>
        <w:rPr>
          <w:rFonts w:ascii="Times New Roman" w:hAnsi="Times New Roman" w:cs="Times New Roman"/>
          <w:sz w:val="20"/>
          <w:szCs w:val="20"/>
          <w:lang w:val="en-AU"/>
        </w:rPr>
      </w:pPr>
      <w:r w:rsidRPr="0059624B">
        <w:rPr>
          <w:rFonts w:ascii="Times New Roman" w:hAnsi="Times New Roman" w:cs="Times New Roman"/>
          <w:sz w:val="20"/>
          <w:szCs w:val="20"/>
          <w:vertAlign w:val="superscript"/>
          <w:lang w:val="en-AU"/>
        </w:rPr>
        <w:t>3</w:t>
      </w:r>
      <w:r w:rsidRPr="0059624B">
        <w:rPr>
          <w:rFonts w:ascii="Times New Roman" w:hAnsi="Times New Roman" w:cs="Times New Roman"/>
          <w:sz w:val="20"/>
          <w:szCs w:val="20"/>
          <w:lang w:val="en-AU"/>
        </w:rPr>
        <w:t>Dementias Platform UK, Oxford, United Kingdom</w:t>
      </w:r>
    </w:p>
    <w:p w14:paraId="51CAD4F9" w14:textId="77777777" w:rsidR="00ED50BE" w:rsidRPr="0059624B" w:rsidRDefault="00ED50BE" w:rsidP="00ED50BE">
      <w:pPr>
        <w:pStyle w:val="BodyText"/>
        <w:spacing w:before="0" w:after="0"/>
        <w:rPr>
          <w:rFonts w:ascii="Times New Roman" w:hAnsi="Times New Roman" w:cs="Times New Roman"/>
          <w:sz w:val="20"/>
          <w:szCs w:val="20"/>
          <w:lang w:val="en-AU"/>
        </w:rPr>
      </w:pPr>
      <w:r w:rsidRPr="0059624B">
        <w:rPr>
          <w:rFonts w:ascii="Times New Roman" w:hAnsi="Times New Roman" w:cs="Times New Roman"/>
          <w:sz w:val="20"/>
          <w:szCs w:val="20"/>
          <w:vertAlign w:val="superscript"/>
          <w:lang w:val="en-AU"/>
        </w:rPr>
        <w:t>4</w:t>
      </w:r>
      <w:r w:rsidRPr="0059624B">
        <w:rPr>
          <w:rFonts w:ascii="Times New Roman" w:hAnsi="Times New Roman" w:cs="Times New Roman"/>
          <w:sz w:val="20"/>
          <w:szCs w:val="20"/>
          <w:lang w:val="en-AU"/>
        </w:rPr>
        <w:t>Department of Psychiatry, University of Oxford, Oxford, United Kingdom</w:t>
      </w:r>
    </w:p>
    <w:p w14:paraId="6D59332A" w14:textId="77777777" w:rsidR="00ED50BE" w:rsidRPr="0059624B" w:rsidRDefault="00ED50BE" w:rsidP="00ED50BE">
      <w:pPr>
        <w:pStyle w:val="BodyText"/>
        <w:spacing w:before="0" w:after="0"/>
        <w:rPr>
          <w:rFonts w:ascii="Times New Roman" w:hAnsi="Times New Roman" w:cs="Times New Roman"/>
          <w:sz w:val="20"/>
          <w:szCs w:val="20"/>
          <w:lang w:val="en-AU"/>
        </w:rPr>
      </w:pPr>
      <w:r w:rsidRPr="0059624B">
        <w:rPr>
          <w:rFonts w:ascii="Times New Roman" w:hAnsi="Times New Roman" w:cs="Times New Roman"/>
          <w:sz w:val="20"/>
          <w:szCs w:val="20"/>
          <w:vertAlign w:val="superscript"/>
          <w:lang w:val="en-AU"/>
        </w:rPr>
        <w:t>5</w:t>
      </w:r>
      <w:r w:rsidRPr="0059624B">
        <w:rPr>
          <w:rFonts w:ascii="Times New Roman" w:hAnsi="Times New Roman" w:cs="Times New Roman"/>
          <w:sz w:val="20"/>
          <w:szCs w:val="20"/>
          <w:lang w:val="en-AU"/>
        </w:rPr>
        <w:t>Population Data Science, Swansea University, Swansea, United Kingdom</w:t>
      </w:r>
    </w:p>
    <w:p w14:paraId="0C19C57D" w14:textId="77777777" w:rsidR="00ED50BE" w:rsidRPr="0059624B" w:rsidRDefault="00ED50BE" w:rsidP="00ED50BE">
      <w:pPr>
        <w:pStyle w:val="Heading2"/>
        <w:rPr>
          <w:rFonts w:ascii="Times New Roman" w:hAnsi="Times New Roman" w:cs="Times New Roman"/>
          <w:lang w:val="en-AU"/>
        </w:rPr>
      </w:pPr>
      <w:r w:rsidRPr="0059624B">
        <w:rPr>
          <w:rFonts w:ascii="Times New Roman" w:hAnsi="Times New Roman" w:cs="Times New Roman"/>
          <w:lang w:val="en-AU"/>
        </w:rPr>
        <w:t>Summary</w:t>
      </w:r>
    </w:p>
    <w:p w14:paraId="34B00863" w14:textId="2D08DA06" w:rsidR="00ED50BE" w:rsidRPr="0059624B" w:rsidRDefault="00ED50BE" w:rsidP="00ED50BE">
      <w:pPr>
        <w:pStyle w:val="BodyText"/>
        <w:rPr>
          <w:rFonts w:ascii="Times New Roman" w:hAnsi="Times New Roman" w:cs="Times New Roman"/>
          <w:lang w:val="en-AU"/>
        </w:rPr>
      </w:pPr>
      <w:r w:rsidRPr="0059624B">
        <w:rPr>
          <w:rFonts w:ascii="Times New Roman" w:hAnsi="Times New Roman" w:cs="Times New Roman"/>
          <w:lang w:val="en-AU"/>
        </w:rPr>
        <w:t xml:space="preserve">The Data Repository Explorer, </w:t>
      </w:r>
      <w:proofErr w:type="spellStart"/>
      <w:r w:rsidRPr="0059624B">
        <w:rPr>
          <w:rFonts w:ascii="Times New Roman" w:hAnsi="Times New Roman" w:cs="Times New Roman"/>
          <w:lang w:val="en-AU"/>
        </w:rPr>
        <w:t>DataRepExp</w:t>
      </w:r>
      <w:proofErr w:type="spellEnd"/>
      <w:r w:rsidRPr="0059624B">
        <w:rPr>
          <w:rFonts w:ascii="Times New Roman" w:hAnsi="Times New Roman" w:cs="Times New Roman"/>
          <w:lang w:val="en-AU"/>
        </w:rPr>
        <w:t>, is an open-source R Shiny application developed to improve the findability, accessibility, interoperability, and reusability (FAIR)</w:t>
      </w:r>
      <w:ins w:id="0" w:author="Sarah Bauermeister" w:date="2024-02-13T10:06:00Z">
        <w:r w:rsidR="00F057E2">
          <w:rPr>
            <w:rFonts w:ascii="Times New Roman" w:hAnsi="Times New Roman" w:cs="Times New Roman"/>
            <w:lang w:val="en-AU"/>
          </w:rPr>
          <w:t xml:space="preserve"> (ref)</w:t>
        </w:r>
      </w:ins>
      <w:r w:rsidRPr="0059624B">
        <w:rPr>
          <w:rFonts w:ascii="Times New Roman" w:hAnsi="Times New Roman" w:cs="Times New Roman"/>
          <w:lang w:val="en-AU"/>
        </w:rPr>
        <w:t xml:space="preserve"> of research data hosted </w:t>
      </w:r>
      <w:commentRangeStart w:id="1"/>
      <w:r w:rsidRPr="0059624B">
        <w:rPr>
          <w:rFonts w:ascii="Times New Roman" w:hAnsi="Times New Roman" w:cs="Times New Roman"/>
          <w:lang w:val="en-AU"/>
        </w:rPr>
        <w:t>on</w:t>
      </w:r>
      <w:commentRangeEnd w:id="1"/>
      <w:r w:rsidR="00F057E2">
        <w:rPr>
          <w:rStyle w:val="CommentReference"/>
        </w:rPr>
        <w:commentReference w:id="1"/>
      </w:r>
      <w:r w:rsidRPr="0059624B">
        <w:rPr>
          <w:rFonts w:ascii="Times New Roman" w:hAnsi="Times New Roman" w:cs="Times New Roman"/>
          <w:lang w:val="en-AU"/>
        </w:rPr>
        <w:t xml:space="preserve"> a data repository. </w:t>
      </w:r>
    </w:p>
    <w:p w14:paraId="338B82FE" w14:textId="7E704911" w:rsidR="00ED50BE" w:rsidRPr="0059624B" w:rsidRDefault="00ED50BE" w:rsidP="00ED50BE">
      <w:pPr>
        <w:pStyle w:val="BodyText"/>
        <w:rPr>
          <w:rFonts w:ascii="Times New Roman" w:hAnsi="Times New Roman" w:cs="Times New Roman"/>
          <w:lang w:val="en-AU"/>
        </w:rPr>
      </w:pPr>
      <w:r w:rsidRPr="0059624B">
        <w:rPr>
          <w:rFonts w:ascii="Times New Roman" w:hAnsi="Times New Roman" w:cs="Times New Roman"/>
          <w:lang w:val="en-AU"/>
        </w:rPr>
        <w:t>The application displays standardised metadata across multiple studies including data availability by categories (such as demographics, medical history, imaging data and genomic data) to allow high-level comparison. It enables users to explore and run preliminary analysis from participants that match certain criteria. In addition, it provides features to export reports and aggregated results for data access application purposes.</w:t>
      </w:r>
    </w:p>
    <w:p w14:paraId="53B9FD6A" w14:textId="4F4B9FAA" w:rsidR="00ED50BE" w:rsidRPr="0059624B" w:rsidRDefault="00ED50BE" w:rsidP="00ED50BE">
      <w:pPr>
        <w:pStyle w:val="BodyText"/>
        <w:rPr>
          <w:rFonts w:ascii="Times New Roman" w:hAnsi="Times New Roman" w:cs="Times New Roman"/>
          <w:lang w:val="en-AU"/>
        </w:rPr>
      </w:pPr>
      <w:r w:rsidRPr="0059624B">
        <w:rPr>
          <w:rFonts w:ascii="Times New Roman" w:hAnsi="Times New Roman" w:cs="Times New Roman"/>
          <w:lang w:val="en-AU"/>
        </w:rPr>
        <w:t xml:space="preserve">The application was initially developed for a discipline-specific data-sharing platform, the Dementias Platform Australia (DPAU) [1]. </w:t>
      </w:r>
      <w:r w:rsidRPr="0059624B">
        <w:rPr>
          <w:rFonts w:ascii="Times New Roman" w:hAnsi="Times New Roman" w:cs="Times New Roman"/>
        </w:rPr>
        <w:t>Envision</w:t>
      </w:r>
      <w:ins w:id="2" w:author="Sarah Bauermeister" w:date="2024-02-13T12:50:00Z">
        <w:r w:rsidR="0082307B">
          <w:rPr>
            <w:rFonts w:ascii="Times New Roman" w:hAnsi="Times New Roman" w:cs="Times New Roman"/>
          </w:rPr>
          <w:t>ing</w:t>
        </w:r>
      </w:ins>
      <w:r w:rsidRPr="0059624B">
        <w:rPr>
          <w:rFonts w:ascii="Times New Roman" w:hAnsi="Times New Roman" w:cs="Times New Roman"/>
        </w:rPr>
        <w:t xml:space="preserve"> this work could be utilized by other data repositories, this demo </w:t>
      </w:r>
      <w:r w:rsidRPr="0059624B">
        <w:rPr>
          <w:rFonts w:ascii="Times New Roman" w:hAnsi="Times New Roman" w:cs="Times New Roman"/>
          <w:lang w:val="en-AU"/>
        </w:rPr>
        <w:t>application was created using simulated health-related data for demonstrating purposes, can be populated to other data repositories in diverse disciplines.</w:t>
      </w:r>
    </w:p>
    <w:p w14:paraId="3D7688E9" w14:textId="2E0DA8CF" w:rsidR="004D10FE" w:rsidRPr="0059624B" w:rsidRDefault="004D10FE" w:rsidP="00ED50BE">
      <w:pPr>
        <w:pStyle w:val="BodyText"/>
        <w:rPr>
          <w:rFonts w:ascii="Times New Roman" w:hAnsi="Times New Roman" w:cs="Times New Roman"/>
          <w:lang w:val="en-AU"/>
        </w:rPr>
      </w:pPr>
      <w:r w:rsidRPr="0059624B">
        <w:rPr>
          <w:rFonts w:ascii="Times New Roman" w:hAnsi="Times New Roman" w:cs="Times New Roman"/>
          <w:lang w:val="en-AU"/>
        </w:rPr>
        <w:t>Source Code:</w:t>
      </w:r>
      <w:r w:rsidRPr="0059624B">
        <w:rPr>
          <w:rFonts w:ascii="Times New Roman" w:hAnsi="Times New Roman" w:cs="Times New Roman"/>
        </w:rPr>
        <w:t xml:space="preserve"> </w:t>
      </w:r>
      <w:hyperlink r:id="rId8" w:history="1">
        <w:r w:rsidRPr="0059624B">
          <w:rPr>
            <w:rStyle w:val="Hyperlink"/>
            <w:rFonts w:ascii="Times New Roman" w:hAnsi="Times New Roman" w:cs="Times New Roman"/>
            <w:lang w:val="en-AU"/>
          </w:rPr>
          <w:t>https://github.com/RoryChenXY/DataRepExp_public</w:t>
        </w:r>
      </w:hyperlink>
      <w:r w:rsidRPr="0059624B">
        <w:rPr>
          <w:rFonts w:ascii="Times New Roman" w:hAnsi="Times New Roman" w:cs="Times New Roman"/>
          <w:lang w:val="en-AU"/>
        </w:rPr>
        <w:t xml:space="preserve"> </w:t>
      </w:r>
    </w:p>
    <w:p w14:paraId="4E0CE065" w14:textId="5DEF83FE" w:rsidR="004D10FE" w:rsidRPr="0059624B" w:rsidRDefault="004D10FE" w:rsidP="00ED50BE">
      <w:pPr>
        <w:pStyle w:val="BodyText"/>
        <w:rPr>
          <w:rFonts w:ascii="Times New Roman" w:hAnsi="Times New Roman" w:cs="Times New Roman"/>
          <w:lang w:val="en-AU"/>
        </w:rPr>
      </w:pPr>
      <w:r w:rsidRPr="0059624B">
        <w:rPr>
          <w:rFonts w:ascii="Times New Roman" w:hAnsi="Times New Roman" w:cs="Times New Roman"/>
          <w:lang w:val="en-AU"/>
        </w:rPr>
        <w:t xml:space="preserve">Web Application: </w:t>
      </w:r>
      <w:hyperlink r:id="rId9" w:history="1">
        <w:r w:rsidRPr="0059624B">
          <w:rPr>
            <w:rStyle w:val="Hyperlink"/>
            <w:rFonts w:ascii="Times New Roman" w:hAnsi="Times New Roman" w:cs="Times New Roman"/>
            <w:shd w:val="clear" w:color="auto" w:fill="FFFFFF"/>
          </w:rPr>
          <w:t>https://rorychenxy.shinyapps.io/DataRepExp/</w:t>
        </w:r>
      </w:hyperlink>
      <w:r w:rsidRPr="0059624B">
        <w:rPr>
          <w:rFonts w:ascii="Times New Roman" w:hAnsi="Times New Roman" w:cs="Times New Roman"/>
        </w:rPr>
        <w:t xml:space="preserve"> </w:t>
      </w:r>
    </w:p>
    <w:p w14:paraId="5685D7D6" w14:textId="65B44B3E" w:rsidR="004D10FE" w:rsidRPr="0059624B" w:rsidRDefault="004D10FE" w:rsidP="00ED50BE">
      <w:pPr>
        <w:pStyle w:val="BodyText"/>
        <w:rPr>
          <w:rFonts w:ascii="Times New Roman" w:hAnsi="Times New Roman" w:cs="Times New Roman"/>
          <w:lang w:val="en-AU"/>
        </w:rPr>
      </w:pPr>
      <w:r w:rsidRPr="0059624B">
        <w:rPr>
          <w:rFonts w:ascii="Times New Roman" w:hAnsi="Times New Roman" w:cs="Times New Roman"/>
          <w:lang w:val="en-AU"/>
        </w:rPr>
        <w:t xml:space="preserve">Contact: </w:t>
      </w:r>
      <w:hyperlink r:id="rId10" w:history="1">
        <w:r w:rsidRPr="0059624B">
          <w:rPr>
            <w:rStyle w:val="Hyperlink"/>
            <w:rFonts w:ascii="Times New Roman" w:hAnsi="Times New Roman" w:cs="Times New Roman"/>
            <w:lang w:val="en-AU"/>
          </w:rPr>
          <w:t>xinyue.chen1@unsw.edu.au</w:t>
        </w:r>
      </w:hyperlink>
    </w:p>
    <w:p w14:paraId="101192AE" w14:textId="77777777" w:rsidR="00ED50BE" w:rsidRPr="0059624B" w:rsidRDefault="00ED50BE" w:rsidP="00ED50BE">
      <w:pPr>
        <w:pStyle w:val="Heading2"/>
        <w:rPr>
          <w:rFonts w:ascii="Times New Roman" w:hAnsi="Times New Roman" w:cs="Times New Roman"/>
          <w:lang w:val="en-AU"/>
        </w:rPr>
      </w:pPr>
      <w:r w:rsidRPr="0059624B">
        <w:rPr>
          <w:rFonts w:ascii="Times New Roman" w:hAnsi="Times New Roman" w:cs="Times New Roman"/>
          <w:lang w:val="en-AU"/>
        </w:rPr>
        <w:t>Statement of need</w:t>
      </w:r>
    </w:p>
    <w:p w14:paraId="6F8E14AD" w14:textId="77777777" w:rsidR="00ED50BE" w:rsidRPr="0059624B" w:rsidRDefault="00ED50BE" w:rsidP="00ED50BE">
      <w:pPr>
        <w:pStyle w:val="FirstParagraph"/>
        <w:rPr>
          <w:rFonts w:ascii="Times New Roman" w:hAnsi="Times New Roman" w:cs="Times New Roman"/>
          <w:lang w:val="en-AU"/>
        </w:rPr>
      </w:pPr>
      <w:r w:rsidRPr="0059624B">
        <w:rPr>
          <w:rFonts w:ascii="Times New Roman" w:hAnsi="Times New Roman" w:cs="Times New Roman"/>
          <w:lang w:val="en-AU"/>
        </w:rPr>
        <w:t>Data repositories have become increasingly important in recent years as more emphasis has been placed on open science practices and data sharing. By making data publicly available through repositories, researchers can ensure data persistence and support data preservation, as well as facilitate the reuse of their data, thereby increasing the potential for new scientific discoveries. However, challenges exist for data findability, accessibility, interoperability, and reusability (FAIR) [2].</w:t>
      </w:r>
    </w:p>
    <w:p w14:paraId="69A66B05" w14:textId="4FCA7BC6" w:rsidR="00620236" w:rsidRPr="0059624B" w:rsidRDefault="00620236" w:rsidP="00620236">
      <w:pPr>
        <w:pStyle w:val="BodyText"/>
        <w:rPr>
          <w:rFonts w:ascii="Times New Roman" w:hAnsi="Times New Roman" w:cs="Times New Roman"/>
          <w:lang w:val="en-AU"/>
        </w:rPr>
      </w:pPr>
      <w:r w:rsidRPr="0059624B">
        <w:rPr>
          <w:rFonts w:ascii="Times New Roman" w:hAnsi="Times New Roman" w:cs="Times New Roman"/>
          <w:lang w:val="en-AU"/>
        </w:rPr>
        <w:t xml:space="preserve">Even though most data repositories have adopted various metadata schemas to describe the dataset [3], it is increasingly a challenge for researchers to find relevant data that meet research interests or needs [4]. For multi-study research, applying to access different datasets usually comes with </w:t>
      </w:r>
      <w:commentRangeStart w:id="3"/>
      <w:r w:rsidRPr="0059624B">
        <w:rPr>
          <w:rFonts w:ascii="Times New Roman" w:hAnsi="Times New Roman" w:cs="Times New Roman"/>
          <w:lang w:val="en-AU"/>
        </w:rPr>
        <w:t>variable</w:t>
      </w:r>
      <w:commentRangeEnd w:id="3"/>
      <w:r w:rsidR="00772D44">
        <w:rPr>
          <w:rStyle w:val="CommentReference"/>
        </w:rPr>
        <w:commentReference w:id="3"/>
      </w:r>
      <w:r w:rsidRPr="0059624B">
        <w:rPr>
          <w:rFonts w:ascii="Times New Roman" w:hAnsi="Times New Roman" w:cs="Times New Roman"/>
          <w:lang w:val="en-AU"/>
        </w:rPr>
        <w:t xml:space="preserve"> and complicated data-sharing requirements and workflows, extensive administrative workloads and waiting periods. Upon approval, substantial efforts of </w:t>
      </w:r>
      <w:r w:rsidRPr="0059624B">
        <w:rPr>
          <w:rFonts w:ascii="Times New Roman" w:hAnsi="Times New Roman" w:cs="Times New Roman"/>
          <w:lang w:val="en-AU"/>
        </w:rPr>
        <w:lastRenderedPageBreak/>
        <w:t>data harmonization are usually required due to inconsistent data structures and labelling conventions, and harmonised dataset are hardly reused. We found that many data repositories do not provide comprehensive metadata, nor centralised tables for comparison. With repositories that provide data visualisation, Power BI and Tableau were commonly used but cost occurs. R</w:t>
      </w:r>
      <w:r w:rsidR="00365A54" w:rsidRPr="0059624B">
        <w:rPr>
          <w:rFonts w:ascii="Times New Roman" w:hAnsi="Times New Roman" w:cs="Times New Roman"/>
          <w:lang w:val="en-AU"/>
        </w:rPr>
        <w:t>-</w:t>
      </w:r>
      <w:r w:rsidRPr="0059624B">
        <w:rPr>
          <w:rFonts w:ascii="Times New Roman" w:hAnsi="Times New Roman" w:cs="Times New Roman"/>
          <w:lang w:val="en-AU"/>
        </w:rPr>
        <w:t>shiny could provide more flexibility and functions with a fraction of the cost.</w:t>
      </w:r>
    </w:p>
    <w:p w14:paraId="2DA1D661" w14:textId="79A6452E" w:rsidR="00620236" w:rsidRPr="0059624B" w:rsidRDefault="00620236" w:rsidP="00620236">
      <w:pPr>
        <w:pStyle w:val="BodyText"/>
        <w:rPr>
          <w:rFonts w:ascii="Times New Roman" w:hAnsi="Times New Roman" w:cs="Times New Roman"/>
          <w:lang w:val="en-AU"/>
        </w:rPr>
      </w:pPr>
      <w:r w:rsidRPr="0059624B">
        <w:rPr>
          <w:rFonts w:ascii="Times New Roman" w:hAnsi="Times New Roman" w:cs="Times New Roman"/>
          <w:lang w:val="en-AU"/>
        </w:rPr>
        <w:t xml:space="preserve">Designed to enable easier access to research data hosted on data repositories, DPAU [1] seeks to address these challenges with R-Shiny. The application designed for DPAU includes rich metadata and a set of commonly used variables [5], identified as being of broad interest to dementia research, harmonised using the C-Surv data model [6], which has been developed by Dementias Platform UK (DPUK) [7], and adopted by Alzheimer’s Disease Data Initiative (ADDI) [8] and DPAU [1]. Researchers can identify </w:t>
      </w:r>
      <w:commentRangeStart w:id="4"/>
      <w:r w:rsidRPr="0059624B">
        <w:rPr>
          <w:rFonts w:ascii="Times New Roman" w:hAnsi="Times New Roman" w:cs="Times New Roman"/>
          <w:lang w:val="en-AU"/>
        </w:rPr>
        <w:t>data</w:t>
      </w:r>
      <w:commentRangeEnd w:id="4"/>
      <w:r w:rsidR="00772D44">
        <w:rPr>
          <w:rStyle w:val="CommentReference"/>
        </w:rPr>
        <w:commentReference w:id="4"/>
      </w:r>
      <w:r w:rsidRPr="0059624B">
        <w:rPr>
          <w:rFonts w:ascii="Times New Roman" w:hAnsi="Times New Roman" w:cs="Times New Roman"/>
          <w:lang w:val="en-AU"/>
        </w:rPr>
        <w:t xml:space="preserve"> from participants that match certain criteria, using filters at study and/or participant levels, then explore and conduct preliminary analysis on the filtered dataset. It allows users to export reports and aggregated results. The exported reports can then be used when submit</w:t>
      </w:r>
      <w:ins w:id="5" w:author="Sarah Bauermeister" w:date="2024-02-13T12:54:00Z">
        <w:r w:rsidR="00772D44">
          <w:rPr>
            <w:rFonts w:ascii="Times New Roman" w:hAnsi="Times New Roman" w:cs="Times New Roman"/>
            <w:lang w:val="en-AU"/>
          </w:rPr>
          <w:t>ting</w:t>
        </w:r>
      </w:ins>
      <w:r w:rsidRPr="0059624B">
        <w:rPr>
          <w:rFonts w:ascii="Times New Roman" w:hAnsi="Times New Roman" w:cs="Times New Roman"/>
          <w:lang w:val="en-AU"/>
        </w:rPr>
        <w:t xml:space="preserve"> </w:t>
      </w:r>
      <w:ins w:id="6" w:author="Sarah Bauermeister" w:date="2024-02-13T12:54:00Z">
        <w:r w:rsidR="00772D44">
          <w:rPr>
            <w:rFonts w:ascii="Times New Roman" w:hAnsi="Times New Roman" w:cs="Times New Roman"/>
            <w:lang w:val="en-AU"/>
          </w:rPr>
          <w:t>a single</w:t>
        </w:r>
      </w:ins>
      <w:del w:id="7" w:author="Sarah Bauermeister" w:date="2024-02-13T12:54:00Z">
        <w:r w:rsidRPr="0059624B" w:rsidDel="00772D44">
          <w:rPr>
            <w:rFonts w:ascii="Times New Roman" w:hAnsi="Times New Roman" w:cs="Times New Roman"/>
            <w:lang w:val="en-AU"/>
          </w:rPr>
          <w:delText>one</w:delText>
        </w:r>
      </w:del>
      <w:r w:rsidRPr="0059624B">
        <w:rPr>
          <w:rFonts w:ascii="Times New Roman" w:hAnsi="Times New Roman" w:cs="Times New Roman"/>
          <w:lang w:val="en-AU"/>
        </w:rPr>
        <w:t xml:space="preserve"> centralised data access application form for accessing data from multiple studies through the DPAU Data Portal [9].</w:t>
      </w:r>
    </w:p>
    <w:p w14:paraId="459B637A" w14:textId="1BDBC4A8" w:rsidR="00620236" w:rsidRPr="0059624B" w:rsidRDefault="00365A54" w:rsidP="00620236">
      <w:pPr>
        <w:pStyle w:val="BodyText"/>
        <w:rPr>
          <w:rFonts w:ascii="Times New Roman" w:hAnsi="Times New Roman" w:cs="Times New Roman"/>
        </w:rPr>
      </w:pPr>
      <w:proofErr w:type="spellStart"/>
      <w:r w:rsidRPr="0059624B">
        <w:rPr>
          <w:rFonts w:ascii="Times New Roman" w:hAnsi="Times New Roman" w:cs="Times New Roman"/>
        </w:rPr>
        <w:t>DataRepExp</w:t>
      </w:r>
      <w:proofErr w:type="spellEnd"/>
      <w:r w:rsidRPr="0059624B">
        <w:rPr>
          <w:rFonts w:ascii="Times New Roman" w:hAnsi="Times New Roman" w:cs="Times New Roman"/>
        </w:rPr>
        <w:t xml:space="preserve"> was created with simulated data and a list of generalized health-related variables. </w:t>
      </w:r>
      <w:r w:rsidR="004D10FE" w:rsidRPr="0059624B">
        <w:rPr>
          <w:rFonts w:ascii="Times New Roman" w:hAnsi="Times New Roman" w:cs="Times New Roman"/>
        </w:rPr>
        <w:t xml:space="preserve">This work can be modified and utilized </w:t>
      </w:r>
      <w:r w:rsidRPr="0059624B">
        <w:rPr>
          <w:rFonts w:ascii="Times New Roman" w:hAnsi="Times New Roman" w:cs="Times New Roman"/>
        </w:rPr>
        <w:t>by other data repositories</w:t>
      </w:r>
      <w:r w:rsidR="004D10FE" w:rsidRPr="0059624B">
        <w:rPr>
          <w:rFonts w:ascii="Times New Roman" w:hAnsi="Times New Roman" w:cs="Times New Roman"/>
        </w:rPr>
        <w:t xml:space="preserve"> by adopting the discipline-specific metadata schema and common variables.</w:t>
      </w:r>
      <w:r w:rsidR="003564F4" w:rsidRPr="0059624B">
        <w:rPr>
          <w:rFonts w:ascii="Times New Roman" w:hAnsi="Times New Roman" w:cs="Times New Roman"/>
        </w:rPr>
        <w:t xml:space="preserve"> With rich metadata for findability, interactive visualization dashboard for accessibility, standardization and harmonization for data interoperability and reusability, this tool can improve the FAIR of research data hosted on a data repository. R programming skill is required for reproducibility, detailed documentation and syntax is open-source and publicly available.</w:t>
      </w:r>
    </w:p>
    <w:p w14:paraId="10B32A67" w14:textId="77777777" w:rsidR="00620236" w:rsidRPr="0059624B" w:rsidRDefault="00620236" w:rsidP="00203177">
      <w:pPr>
        <w:pStyle w:val="Heading2"/>
        <w:rPr>
          <w:rFonts w:ascii="Times New Roman" w:hAnsi="Times New Roman" w:cs="Times New Roman"/>
          <w:lang w:val="en-AU"/>
        </w:rPr>
      </w:pPr>
      <w:r w:rsidRPr="0059624B">
        <w:rPr>
          <w:rFonts w:ascii="Times New Roman" w:hAnsi="Times New Roman" w:cs="Times New Roman"/>
          <w:lang w:val="en-AU"/>
        </w:rPr>
        <w:t>Methods</w:t>
      </w:r>
    </w:p>
    <w:p w14:paraId="446E6EB6" w14:textId="77777777" w:rsidR="00620236" w:rsidRPr="0059624B" w:rsidRDefault="00620236" w:rsidP="00620236">
      <w:pPr>
        <w:pStyle w:val="FirstParagraph"/>
        <w:rPr>
          <w:rFonts w:ascii="Times New Roman" w:hAnsi="Times New Roman" w:cs="Times New Roman"/>
          <w:lang w:val="en-AU"/>
        </w:rPr>
      </w:pPr>
      <w:proofErr w:type="spellStart"/>
      <w:r w:rsidRPr="0059624B">
        <w:rPr>
          <w:rFonts w:ascii="Times New Roman" w:hAnsi="Times New Roman" w:cs="Times New Roman"/>
          <w:lang w:val="en-AU"/>
        </w:rPr>
        <w:t>DataRepExp</w:t>
      </w:r>
      <w:proofErr w:type="spellEnd"/>
      <w:r w:rsidRPr="0059624B">
        <w:rPr>
          <w:rFonts w:ascii="Times New Roman" w:hAnsi="Times New Roman" w:cs="Times New Roman"/>
          <w:lang w:val="en-AU"/>
        </w:rPr>
        <w:t xml:space="preserve"> was written using R [10] and JavaScript using the following libraries:</w:t>
      </w:r>
    </w:p>
    <w:p w14:paraId="5B9A05EC" w14:textId="77777777" w:rsidR="00620236" w:rsidRPr="0059624B" w:rsidRDefault="00620236" w:rsidP="00620236">
      <w:pPr>
        <w:pStyle w:val="Compact"/>
        <w:numPr>
          <w:ilvl w:val="0"/>
          <w:numId w:val="1"/>
        </w:numPr>
        <w:rPr>
          <w:rFonts w:ascii="Times New Roman" w:hAnsi="Times New Roman" w:cs="Times New Roman"/>
          <w:lang w:val="en-AU"/>
        </w:rPr>
      </w:pPr>
      <w:r w:rsidRPr="0059624B">
        <w:rPr>
          <w:rFonts w:ascii="Times New Roman" w:hAnsi="Times New Roman" w:cs="Times New Roman"/>
          <w:lang w:val="en-AU"/>
        </w:rPr>
        <w:t xml:space="preserve">Shiny: shiny [11], </w:t>
      </w:r>
      <w:proofErr w:type="spellStart"/>
      <w:r w:rsidRPr="0059624B">
        <w:rPr>
          <w:rFonts w:ascii="Times New Roman" w:hAnsi="Times New Roman" w:cs="Times New Roman"/>
          <w:lang w:val="en-AU"/>
        </w:rPr>
        <w:t>shinydashboard</w:t>
      </w:r>
      <w:proofErr w:type="spellEnd"/>
      <w:r w:rsidRPr="0059624B">
        <w:rPr>
          <w:rFonts w:ascii="Times New Roman" w:hAnsi="Times New Roman" w:cs="Times New Roman"/>
          <w:lang w:val="en-AU"/>
        </w:rPr>
        <w:t xml:space="preserve"> [12], </w:t>
      </w:r>
      <w:proofErr w:type="spellStart"/>
      <w:r w:rsidRPr="0059624B">
        <w:rPr>
          <w:rFonts w:ascii="Times New Roman" w:hAnsi="Times New Roman" w:cs="Times New Roman"/>
          <w:lang w:val="en-AU"/>
        </w:rPr>
        <w:t>shinyWidgets</w:t>
      </w:r>
      <w:proofErr w:type="spellEnd"/>
      <w:r w:rsidRPr="0059624B">
        <w:rPr>
          <w:rFonts w:ascii="Times New Roman" w:hAnsi="Times New Roman" w:cs="Times New Roman"/>
          <w:lang w:val="en-AU"/>
        </w:rPr>
        <w:t xml:space="preserve"> [13], </w:t>
      </w:r>
      <w:proofErr w:type="spellStart"/>
      <w:r w:rsidRPr="0059624B">
        <w:rPr>
          <w:rFonts w:ascii="Times New Roman" w:hAnsi="Times New Roman" w:cs="Times New Roman"/>
          <w:lang w:val="en-AU"/>
        </w:rPr>
        <w:t>shinyjs</w:t>
      </w:r>
      <w:proofErr w:type="spellEnd"/>
      <w:r w:rsidRPr="0059624B">
        <w:rPr>
          <w:rFonts w:ascii="Times New Roman" w:hAnsi="Times New Roman" w:cs="Times New Roman"/>
          <w:lang w:val="en-AU"/>
        </w:rPr>
        <w:t xml:space="preserve"> [14].</w:t>
      </w:r>
    </w:p>
    <w:p w14:paraId="3EE2055A" w14:textId="77777777" w:rsidR="00620236" w:rsidRPr="0059624B" w:rsidRDefault="00620236" w:rsidP="00620236">
      <w:pPr>
        <w:pStyle w:val="Compact"/>
        <w:numPr>
          <w:ilvl w:val="0"/>
          <w:numId w:val="1"/>
        </w:numPr>
        <w:rPr>
          <w:rFonts w:ascii="Times New Roman" w:hAnsi="Times New Roman" w:cs="Times New Roman"/>
          <w:lang w:val="en-AU"/>
        </w:rPr>
      </w:pPr>
      <w:r w:rsidRPr="0059624B">
        <w:rPr>
          <w:rFonts w:ascii="Times New Roman" w:hAnsi="Times New Roman" w:cs="Times New Roman"/>
          <w:lang w:val="en-AU"/>
        </w:rPr>
        <w:t xml:space="preserve">Data manipulation: </w:t>
      </w:r>
      <w:proofErr w:type="spellStart"/>
      <w:r w:rsidRPr="0059624B">
        <w:rPr>
          <w:rFonts w:ascii="Times New Roman" w:hAnsi="Times New Roman" w:cs="Times New Roman"/>
          <w:lang w:val="en-AU"/>
        </w:rPr>
        <w:t>dplyr</w:t>
      </w:r>
      <w:proofErr w:type="spellEnd"/>
      <w:r w:rsidRPr="0059624B">
        <w:rPr>
          <w:rFonts w:ascii="Times New Roman" w:hAnsi="Times New Roman" w:cs="Times New Roman"/>
          <w:lang w:val="en-AU"/>
        </w:rPr>
        <w:t xml:space="preserve"> [15], </w:t>
      </w:r>
      <w:proofErr w:type="spellStart"/>
      <w:r w:rsidRPr="0059624B">
        <w:rPr>
          <w:rFonts w:ascii="Times New Roman" w:hAnsi="Times New Roman" w:cs="Times New Roman"/>
          <w:lang w:val="en-AU"/>
        </w:rPr>
        <w:t>tidyr</w:t>
      </w:r>
      <w:proofErr w:type="spellEnd"/>
      <w:r w:rsidRPr="0059624B">
        <w:rPr>
          <w:rFonts w:ascii="Times New Roman" w:hAnsi="Times New Roman" w:cs="Times New Roman"/>
          <w:lang w:val="en-AU"/>
        </w:rPr>
        <w:t xml:space="preserve"> [16], </w:t>
      </w:r>
      <w:proofErr w:type="spellStart"/>
      <w:r w:rsidRPr="0059624B">
        <w:rPr>
          <w:rFonts w:ascii="Times New Roman" w:hAnsi="Times New Roman" w:cs="Times New Roman"/>
          <w:lang w:val="en-AU"/>
        </w:rPr>
        <w:t>tidyverse</w:t>
      </w:r>
      <w:proofErr w:type="spellEnd"/>
      <w:r w:rsidRPr="0059624B">
        <w:rPr>
          <w:rFonts w:ascii="Times New Roman" w:hAnsi="Times New Roman" w:cs="Times New Roman"/>
          <w:lang w:val="en-AU"/>
        </w:rPr>
        <w:t xml:space="preserve"> [17], </w:t>
      </w:r>
      <w:proofErr w:type="spellStart"/>
      <w:r w:rsidRPr="0059624B">
        <w:rPr>
          <w:rFonts w:ascii="Times New Roman" w:hAnsi="Times New Roman" w:cs="Times New Roman"/>
          <w:lang w:val="en-AU"/>
        </w:rPr>
        <w:t>forcats</w:t>
      </w:r>
      <w:proofErr w:type="spellEnd"/>
      <w:r w:rsidRPr="0059624B">
        <w:rPr>
          <w:rFonts w:ascii="Times New Roman" w:hAnsi="Times New Roman" w:cs="Times New Roman"/>
          <w:lang w:val="en-AU"/>
        </w:rPr>
        <w:t xml:space="preserve"> [18], useful [19], </w:t>
      </w:r>
      <w:proofErr w:type="spellStart"/>
      <w:r w:rsidRPr="0059624B">
        <w:rPr>
          <w:rFonts w:ascii="Times New Roman" w:hAnsi="Times New Roman" w:cs="Times New Roman"/>
          <w:lang w:val="en-AU"/>
        </w:rPr>
        <w:t>magrittr</w:t>
      </w:r>
      <w:proofErr w:type="spellEnd"/>
      <w:r w:rsidRPr="0059624B">
        <w:rPr>
          <w:rFonts w:ascii="Times New Roman" w:hAnsi="Times New Roman" w:cs="Times New Roman"/>
          <w:lang w:val="en-AU"/>
        </w:rPr>
        <w:t xml:space="preserve"> [20], </w:t>
      </w:r>
      <w:proofErr w:type="spellStart"/>
      <w:r w:rsidRPr="0059624B">
        <w:rPr>
          <w:rFonts w:ascii="Times New Roman" w:hAnsi="Times New Roman" w:cs="Times New Roman"/>
          <w:lang w:val="en-AU"/>
        </w:rPr>
        <w:t>purrr</w:t>
      </w:r>
      <w:proofErr w:type="spellEnd"/>
      <w:r w:rsidRPr="0059624B">
        <w:rPr>
          <w:rFonts w:ascii="Times New Roman" w:hAnsi="Times New Roman" w:cs="Times New Roman"/>
          <w:lang w:val="en-AU"/>
        </w:rPr>
        <w:t xml:space="preserve"> [21].</w:t>
      </w:r>
    </w:p>
    <w:p w14:paraId="7FF426A2" w14:textId="77777777" w:rsidR="00620236" w:rsidRPr="0059624B" w:rsidRDefault="00620236" w:rsidP="00620236">
      <w:pPr>
        <w:pStyle w:val="Compact"/>
        <w:numPr>
          <w:ilvl w:val="0"/>
          <w:numId w:val="1"/>
        </w:numPr>
        <w:rPr>
          <w:rFonts w:ascii="Times New Roman" w:hAnsi="Times New Roman" w:cs="Times New Roman"/>
          <w:lang w:val="en-AU"/>
        </w:rPr>
      </w:pPr>
      <w:r w:rsidRPr="0059624B">
        <w:rPr>
          <w:rFonts w:ascii="Times New Roman" w:hAnsi="Times New Roman" w:cs="Times New Roman"/>
          <w:lang w:val="en-AU"/>
        </w:rPr>
        <w:t xml:space="preserve">Data Report and Visualisation: ggplot2 [22], </w:t>
      </w:r>
      <w:proofErr w:type="spellStart"/>
      <w:r w:rsidRPr="0059624B">
        <w:rPr>
          <w:rFonts w:ascii="Times New Roman" w:hAnsi="Times New Roman" w:cs="Times New Roman"/>
          <w:lang w:val="en-AU"/>
        </w:rPr>
        <w:t>plotly</w:t>
      </w:r>
      <w:proofErr w:type="spellEnd"/>
      <w:r w:rsidRPr="0059624B">
        <w:rPr>
          <w:rFonts w:ascii="Times New Roman" w:hAnsi="Times New Roman" w:cs="Times New Roman"/>
          <w:lang w:val="en-AU"/>
        </w:rPr>
        <w:t xml:space="preserve"> [23], scales [24], DT [25], </w:t>
      </w:r>
      <w:proofErr w:type="spellStart"/>
      <w:r w:rsidRPr="0059624B">
        <w:rPr>
          <w:rFonts w:ascii="Times New Roman" w:hAnsi="Times New Roman" w:cs="Times New Roman"/>
          <w:lang w:val="en-AU"/>
        </w:rPr>
        <w:t>htmltools</w:t>
      </w:r>
      <w:proofErr w:type="spellEnd"/>
      <w:r w:rsidRPr="0059624B">
        <w:rPr>
          <w:rFonts w:ascii="Times New Roman" w:hAnsi="Times New Roman" w:cs="Times New Roman"/>
          <w:lang w:val="en-AU"/>
        </w:rPr>
        <w:t xml:space="preserve"> [26], </w:t>
      </w:r>
      <w:proofErr w:type="spellStart"/>
      <w:r w:rsidRPr="0059624B">
        <w:rPr>
          <w:rFonts w:ascii="Times New Roman" w:hAnsi="Times New Roman" w:cs="Times New Roman"/>
          <w:lang w:val="en-AU"/>
        </w:rPr>
        <w:t>fontawesome</w:t>
      </w:r>
      <w:proofErr w:type="spellEnd"/>
      <w:r w:rsidRPr="0059624B">
        <w:rPr>
          <w:rFonts w:ascii="Times New Roman" w:hAnsi="Times New Roman" w:cs="Times New Roman"/>
          <w:lang w:val="en-AU"/>
        </w:rPr>
        <w:t xml:space="preserve"> [27].</w:t>
      </w:r>
    </w:p>
    <w:p w14:paraId="3C503CFE" w14:textId="77777777" w:rsidR="003564F4" w:rsidRPr="0059624B" w:rsidRDefault="003564F4" w:rsidP="003564F4">
      <w:pPr>
        <w:pStyle w:val="Heading2"/>
        <w:rPr>
          <w:rFonts w:ascii="Times New Roman" w:hAnsi="Times New Roman" w:cs="Times New Roman"/>
          <w:lang w:val="en-AU"/>
        </w:rPr>
      </w:pPr>
      <w:r w:rsidRPr="0059624B">
        <w:rPr>
          <w:rFonts w:ascii="Times New Roman" w:hAnsi="Times New Roman" w:cs="Times New Roman"/>
          <w:lang w:val="en-AU"/>
        </w:rPr>
        <w:t>Overview</w:t>
      </w:r>
    </w:p>
    <w:p w14:paraId="7FBF8222" w14:textId="1C1A5470" w:rsidR="00865440" w:rsidRPr="0059624B" w:rsidRDefault="003564F4" w:rsidP="003564F4">
      <w:pPr>
        <w:pStyle w:val="FirstParagraph"/>
        <w:rPr>
          <w:rFonts w:ascii="Times New Roman" w:hAnsi="Times New Roman" w:cs="Times New Roman"/>
          <w:lang w:val="en-AU"/>
        </w:rPr>
      </w:pPr>
      <w:r w:rsidRPr="0059624B">
        <w:rPr>
          <w:rFonts w:ascii="Times New Roman" w:hAnsi="Times New Roman" w:cs="Times New Roman"/>
          <w:lang w:val="en-AU"/>
        </w:rPr>
        <w:t xml:space="preserve">The application layout features a side menu, through which the users can navigate through </w:t>
      </w:r>
      <w:proofErr w:type="spellStart"/>
      <w:r w:rsidRPr="0059624B">
        <w:rPr>
          <w:rFonts w:ascii="Times New Roman" w:hAnsi="Times New Roman" w:cs="Times New Roman"/>
          <w:lang w:val="en-AU"/>
        </w:rPr>
        <w:t>t</w:t>
      </w:r>
      <w:r w:rsidR="00865440" w:rsidRPr="0059624B">
        <w:rPr>
          <w:rFonts w:ascii="Times New Roman" w:hAnsi="Times New Roman" w:cs="Times New Roman"/>
          <w:lang w:val="en-AU"/>
        </w:rPr>
        <w:t>.</w:t>
      </w:r>
      <w:r w:rsidRPr="0059624B">
        <w:rPr>
          <w:rFonts w:ascii="Times New Roman" w:hAnsi="Times New Roman" w:cs="Times New Roman"/>
          <w:lang w:val="en-AU"/>
        </w:rPr>
        <w:t>abs</w:t>
      </w:r>
      <w:proofErr w:type="spellEnd"/>
      <w:r w:rsidRPr="0059624B">
        <w:rPr>
          <w:rFonts w:ascii="Times New Roman" w:hAnsi="Times New Roman" w:cs="Times New Roman"/>
          <w:lang w:val="en-AU"/>
        </w:rPr>
        <w:t>, and the main view which displays the content of the selected tab</w:t>
      </w:r>
      <w:r w:rsidR="00865440" w:rsidRPr="0059624B">
        <w:rPr>
          <w:rFonts w:ascii="Times New Roman" w:hAnsi="Times New Roman" w:cs="Times New Roman"/>
          <w:lang w:val="en-AU"/>
        </w:rPr>
        <w:t xml:space="preserve"> (Figure 1).</w:t>
      </w:r>
    </w:p>
    <w:p w14:paraId="67D66779" w14:textId="156C2661" w:rsidR="00865440" w:rsidRPr="0059624B" w:rsidRDefault="00865440" w:rsidP="00865440">
      <w:pPr>
        <w:pStyle w:val="Compact"/>
        <w:numPr>
          <w:ilvl w:val="0"/>
          <w:numId w:val="1"/>
        </w:numPr>
        <w:rPr>
          <w:rFonts w:ascii="Times New Roman" w:hAnsi="Times New Roman" w:cs="Times New Roman"/>
          <w:lang w:val="en-AU"/>
        </w:rPr>
      </w:pPr>
      <w:r w:rsidRPr="0059624B">
        <w:rPr>
          <w:rFonts w:ascii="Times New Roman" w:hAnsi="Times New Roman" w:cs="Times New Roman"/>
          <w:lang w:val="en-AU"/>
        </w:rPr>
        <w:t>First tab – Overview: includes statement and navigation instruction.</w:t>
      </w:r>
    </w:p>
    <w:p w14:paraId="274C7EED" w14:textId="49AA4626" w:rsidR="00865440" w:rsidRPr="0059624B" w:rsidRDefault="00865440" w:rsidP="00865440">
      <w:pPr>
        <w:pStyle w:val="Compact"/>
        <w:numPr>
          <w:ilvl w:val="0"/>
          <w:numId w:val="1"/>
        </w:numPr>
        <w:rPr>
          <w:rFonts w:ascii="Times New Roman" w:hAnsi="Times New Roman" w:cs="Times New Roman"/>
          <w:lang w:val="en-AU"/>
        </w:rPr>
      </w:pPr>
      <w:r w:rsidRPr="0059624B">
        <w:rPr>
          <w:rFonts w:ascii="Times New Roman" w:hAnsi="Times New Roman" w:cs="Times New Roman"/>
          <w:lang w:val="en-AU"/>
        </w:rPr>
        <w:t>Second tab – Summary Tables: three metadata tables for high-level comparison</w:t>
      </w:r>
    </w:p>
    <w:p w14:paraId="3CAE0824" w14:textId="543930EE" w:rsidR="00865440" w:rsidRPr="0059624B" w:rsidRDefault="00865440" w:rsidP="00865440">
      <w:pPr>
        <w:pStyle w:val="Compact"/>
        <w:numPr>
          <w:ilvl w:val="0"/>
          <w:numId w:val="1"/>
        </w:numPr>
        <w:rPr>
          <w:rFonts w:ascii="Times New Roman" w:hAnsi="Times New Roman" w:cs="Times New Roman"/>
          <w:lang w:val="en-AU"/>
        </w:rPr>
      </w:pPr>
      <w:r w:rsidRPr="0059624B">
        <w:rPr>
          <w:rFonts w:ascii="Times New Roman" w:hAnsi="Times New Roman" w:cs="Times New Roman"/>
          <w:lang w:val="en-AU"/>
        </w:rPr>
        <w:t>Third tab – Filters and Filter Reports: users can adjust and apply filters to identify participants and studies that match selected criteria. Then download Filter Report with the list of studies that matched the filters selected.</w:t>
      </w:r>
    </w:p>
    <w:p w14:paraId="7B7B0FD6" w14:textId="52C1621B" w:rsidR="00865440" w:rsidRPr="0059624B" w:rsidRDefault="00865440" w:rsidP="00865440">
      <w:pPr>
        <w:pStyle w:val="Compact"/>
        <w:numPr>
          <w:ilvl w:val="0"/>
          <w:numId w:val="1"/>
        </w:numPr>
        <w:rPr>
          <w:rFonts w:ascii="Times New Roman" w:hAnsi="Times New Roman" w:cs="Times New Roman"/>
          <w:lang w:val="en-AU"/>
        </w:rPr>
      </w:pPr>
      <w:r w:rsidRPr="0059624B">
        <w:rPr>
          <w:rFonts w:ascii="Times New Roman" w:hAnsi="Times New Roman" w:cs="Times New Roman"/>
          <w:lang w:val="en-AU"/>
        </w:rPr>
        <w:t>Fourth tab – Visualisation: plots organised by different domains, generated using filtered dataset.</w:t>
      </w:r>
    </w:p>
    <w:p w14:paraId="31280862" w14:textId="261D4431" w:rsidR="00865440" w:rsidRPr="0059624B" w:rsidRDefault="00865440" w:rsidP="00865440">
      <w:pPr>
        <w:pStyle w:val="Compact"/>
        <w:numPr>
          <w:ilvl w:val="0"/>
          <w:numId w:val="1"/>
        </w:numPr>
        <w:rPr>
          <w:rFonts w:ascii="Times New Roman" w:hAnsi="Times New Roman" w:cs="Times New Roman"/>
          <w:lang w:val="en-AU"/>
        </w:rPr>
      </w:pPr>
      <w:r w:rsidRPr="0059624B">
        <w:rPr>
          <w:rFonts w:ascii="Times New Roman" w:hAnsi="Times New Roman" w:cs="Times New Roman"/>
          <w:lang w:val="en-AU"/>
        </w:rPr>
        <w:t>Fifth tab – Preliminary Analysis: run preliminary analysis with user selected variables</w:t>
      </w:r>
    </w:p>
    <w:p w14:paraId="1CDBA888" w14:textId="4C902CCC" w:rsidR="003564F4" w:rsidRPr="0059624B" w:rsidRDefault="00865440" w:rsidP="00865440">
      <w:pPr>
        <w:pStyle w:val="Compact"/>
        <w:ind w:left="240"/>
        <w:rPr>
          <w:rFonts w:ascii="Times New Roman" w:hAnsi="Times New Roman" w:cs="Times New Roman"/>
          <w:lang w:val="en-AU"/>
        </w:rPr>
      </w:pPr>
      <w:r w:rsidRPr="0059624B">
        <w:rPr>
          <w:rFonts w:ascii="Times New Roman" w:hAnsi="Times New Roman" w:cs="Times New Roman"/>
          <w:noProof/>
        </w:rPr>
        <w:lastRenderedPageBreak/>
        <w:drawing>
          <wp:inline distT="0" distB="0" distL="0" distR="0" wp14:anchorId="0C95DF85" wp14:editId="4409C433">
            <wp:extent cx="5731510" cy="3153410"/>
            <wp:effectExtent l="0" t="0" r="2540" b="8890"/>
            <wp:docPr id="9011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53410"/>
                    </a:xfrm>
                    <a:prstGeom prst="rect">
                      <a:avLst/>
                    </a:prstGeom>
                    <a:noFill/>
                    <a:ln>
                      <a:noFill/>
                    </a:ln>
                  </pic:spPr>
                </pic:pic>
              </a:graphicData>
            </a:graphic>
          </wp:inline>
        </w:drawing>
      </w:r>
    </w:p>
    <w:p w14:paraId="35FC25D2" w14:textId="77777777" w:rsidR="00865440" w:rsidRPr="0059624B" w:rsidRDefault="00865440" w:rsidP="00865440">
      <w:pPr>
        <w:pStyle w:val="Compact"/>
        <w:rPr>
          <w:rFonts w:ascii="Times New Roman" w:hAnsi="Times New Roman" w:cs="Times New Roman"/>
          <w:lang w:val="en-AU"/>
        </w:rPr>
      </w:pPr>
      <w:r w:rsidRPr="0059624B">
        <w:rPr>
          <w:rFonts w:ascii="Times New Roman" w:hAnsi="Times New Roman" w:cs="Times New Roman"/>
          <w:lang w:val="en-AU"/>
        </w:rPr>
        <w:t>Application features include:</w:t>
      </w:r>
    </w:p>
    <w:p w14:paraId="2543BEB6" w14:textId="77777777" w:rsidR="00865440" w:rsidRPr="0059624B" w:rsidRDefault="00865440" w:rsidP="00865440">
      <w:pPr>
        <w:pStyle w:val="Compact"/>
        <w:numPr>
          <w:ilvl w:val="0"/>
          <w:numId w:val="1"/>
        </w:numPr>
        <w:rPr>
          <w:rFonts w:ascii="Times New Roman" w:hAnsi="Times New Roman" w:cs="Times New Roman"/>
          <w:lang w:val="en-AU"/>
        </w:rPr>
      </w:pPr>
      <w:r w:rsidRPr="0059624B">
        <w:rPr>
          <w:rFonts w:ascii="Times New Roman" w:hAnsi="Times New Roman" w:cs="Times New Roman"/>
          <w:lang w:val="en-AU"/>
        </w:rPr>
        <w:t>Simulation: For demonstration purposes, we generate simulated data. Scripts and reference documents used to generate the data can be found in the GitHub repository.</w:t>
      </w:r>
    </w:p>
    <w:p w14:paraId="32F8024B" w14:textId="77777777" w:rsidR="00865440" w:rsidRPr="0059624B" w:rsidRDefault="00865440" w:rsidP="00865440">
      <w:pPr>
        <w:pStyle w:val="Compact"/>
        <w:numPr>
          <w:ilvl w:val="0"/>
          <w:numId w:val="1"/>
        </w:numPr>
        <w:rPr>
          <w:rFonts w:ascii="Times New Roman" w:hAnsi="Times New Roman" w:cs="Times New Roman"/>
          <w:lang w:val="en-AU"/>
        </w:rPr>
      </w:pPr>
      <w:r w:rsidRPr="0059624B">
        <w:rPr>
          <w:rFonts w:ascii="Times New Roman" w:hAnsi="Times New Roman" w:cs="Times New Roman"/>
          <w:lang w:val="en-AU"/>
        </w:rPr>
        <w:t xml:space="preserve">Modularisation: </w:t>
      </w:r>
      <w:proofErr w:type="spellStart"/>
      <w:r w:rsidRPr="0059624B">
        <w:rPr>
          <w:rFonts w:ascii="Times New Roman" w:hAnsi="Times New Roman" w:cs="Times New Roman"/>
          <w:lang w:val="en-AU"/>
        </w:rPr>
        <w:t>DataRepExp</w:t>
      </w:r>
      <w:proofErr w:type="spellEnd"/>
      <w:r w:rsidRPr="0059624B">
        <w:rPr>
          <w:rFonts w:ascii="Times New Roman" w:hAnsi="Times New Roman" w:cs="Times New Roman"/>
          <w:lang w:val="en-AU"/>
        </w:rPr>
        <w:t xml:space="preserve"> was built in Shiny modules. Modularity makes the app easy to test, maintain, and deploy. The features can be easily further expanded with loose coupling module design.</w:t>
      </w:r>
    </w:p>
    <w:p w14:paraId="6F7CB73B" w14:textId="4FB64DF7" w:rsidR="00865440" w:rsidRPr="0059624B" w:rsidRDefault="00865440" w:rsidP="00203177">
      <w:pPr>
        <w:pStyle w:val="Compact"/>
        <w:numPr>
          <w:ilvl w:val="0"/>
          <w:numId w:val="1"/>
        </w:numPr>
        <w:rPr>
          <w:rFonts w:ascii="Times New Roman" w:hAnsi="Times New Roman" w:cs="Times New Roman"/>
          <w:lang w:val="en-AU"/>
        </w:rPr>
      </w:pPr>
      <w:r w:rsidRPr="0059624B">
        <w:rPr>
          <w:rFonts w:ascii="Times New Roman" w:hAnsi="Times New Roman" w:cs="Times New Roman"/>
          <w:lang w:val="en-AU"/>
        </w:rPr>
        <w:t xml:space="preserve">Interactive: </w:t>
      </w:r>
      <w:proofErr w:type="spellStart"/>
      <w:r w:rsidRPr="0059624B">
        <w:rPr>
          <w:rFonts w:ascii="Times New Roman" w:hAnsi="Times New Roman" w:cs="Times New Roman"/>
          <w:lang w:val="en-AU"/>
        </w:rPr>
        <w:t>DataRepExp</w:t>
      </w:r>
      <w:proofErr w:type="spellEnd"/>
      <w:r w:rsidRPr="0059624B">
        <w:rPr>
          <w:rFonts w:ascii="Times New Roman" w:hAnsi="Times New Roman" w:cs="Times New Roman"/>
          <w:lang w:val="en-AU"/>
        </w:rPr>
        <w:t xml:space="preserve"> provides an interactive interface that allows users to engage with the data and output. Elevated user experience with integrative charts and figures, which include functions such as sort, filter, zoom, select, adjust axis, hover for information, reset, etc.</w:t>
      </w:r>
    </w:p>
    <w:p w14:paraId="1DFB3813" w14:textId="0B625122" w:rsidR="003564F4" w:rsidRPr="0059624B" w:rsidRDefault="00203177" w:rsidP="00203177">
      <w:pPr>
        <w:pStyle w:val="Heading2"/>
        <w:rPr>
          <w:rFonts w:ascii="Times New Roman" w:hAnsi="Times New Roman" w:cs="Times New Roman"/>
          <w:lang w:val="en-AU"/>
        </w:rPr>
      </w:pPr>
      <w:r w:rsidRPr="0059624B">
        <w:rPr>
          <w:rFonts w:ascii="Times New Roman" w:hAnsi="Times New Roman" w:cs="Times New Roman"/>
          <w:lang w:val="en-AU"/>
        </w:rPr>
        <w:t>Deployment</w:t>
      </w:r>
    </w:p>
    <w:p w14:paraId="6C410AF0" w14:textId="400C3DD5" w:rsidR="00620236" w:rsidRPr="0059624B" w:rsidRDefault="00203177" w:rsidP="00620236">
      <w:pPr>
        <w:pStyle w:val="BodyText"/>
        <w:rPr>
          <w:rFonts w:ascii="Times New Roman" w:hAnsi="Times New Roman" w:cs="Times New Roman"/>
        </w:rPr>
      </w:pPr>
      <w:r w:rsidRPr="0059624B">
        <w:rPr>
          <w:rFonts w:ascii="Times New Roman" w:hAnsi="Times New Roman" w:cs="Times New Roman"/>
          <w:lang w:val="en-AU"/>
        </w:rPr>
        <w:t xml:space="preserve">The Data Repository Explorer, </w:t>
      </w:r>
      <w:proofErr w:type="spellStart"/>
      <w:r w:rsidRPr="0059624B">
        <w:rPr>
          <w:rFonts w:ascii="Times New Roman" w:hAnsi="Times New Roman" w:cs="Times New Roman"/>
          <w:lang w:val="en-AU"/>
        </w:rPr>
        <w:t>DataRepExp</w:t>
      </w:r>
      <w:proofErr w:type="spellEnd"/>
      <w:r w:rsidRPr="0059624B">
        <w:rPr>
          <w:rFonts w:ascii="Times New Roman" w:hAnsi="Times New Roman" w:cs="Times New Roman"/>
          <w:lang w:val="en-AU"/>
        </w:rPr>
        <w:t>, the demo app is hosted through easy-to-use shinyapps.io while the DPAU version is hosted on AWS environment using Shiny Server for high availability, scalability, security, and compliance.</w:t>
      </w:r>
    </w:p>
    <w:p w14:paraId="65E732AE" w14:textId="77777777" w:rsidR="00620236" w:rsidRPr="0059624B" w:rsidRDefault="00620236" w:rsidP="00620236">
      <w:pPr>
        <w:pStyle w:val="Heading2"/>
        <w:rPr>
          <w:rFonts w:ascii="Times New Roman" w:hAnsi="Times New Roman" w:cs="Times New Roman"/>
          <w:lang w:val="en-AU"/>
        </w:rPr>
      </w:pPr>
      <w:bookmarkStart w:id="8" w:name="acknowledgements"/>
      <w:r w:rsidRPr="0059624B">
        <w:rPr>
          <w:rFonts w:ascii="Times New Roman" w:hAnsi="Times New Roman" w:cs="Times New Roman"/>
          <w:lang w:val="en-AU"/>
        </w:rPr>
        <w:t>Acknowledgements</w:t>
      </w:r>
    </w:p>
    <w:p w14:paraId="719035C5" w14:textId="2EC2C1BE" w:rsidR="00620236" w:rsidRPr="0059624B" w:rsidRDefault="00620236" w:rsidP="00620236">
      <w:pPr>
        <w:pStyle w:val="FirstParagraph"/>
        <w:rPr>
          <w:rFonts w:ascii="Times New Roman" w:hAnsi="Times New Roman" w:cs="Times New Roman"/>
          <w:lang w:val="en-AU"/>
        </w:rPr>
      </w:pPr>
      <w:r w:rsidRPr="0059624B">
        <w:rPr>
          <w:rFonts w:ascii="Times New Roman" w:hAnsi="Times New Roman" w:cs="Times New Roman"/>
          <w:lang w:val="en-AU"/>
        </w:rPr>
        <w:t xml:space="preserve">This application was previously inspired by the visualisation tool developed by Dementias Platform UK (DPUK) using </w:t>
      </w:r>
      <w:proofErr w:type="spellStart"/>
      <w:r w:rsidRPr="0059624B">
        <w:rPr>
          <w:rFonts w:ascii="Times New Roman" w:hAnsi="Times New Roman" w:cs="Times New Roman"/>
          <w:lang w:val="en-AU"/>
        </w:rPr>
        <w:t>PowerBI</w:t>
      </w:r>
      <w:proofErr w:type="spellEnd"/>
      <w:r w:rsidRPr="0059624B">
        <w:rPr>
          <w:rFonts w:ascii="Times New Roman" w:hAnsi="Times New Roman" w:cs="Times New Roman"/>
          <w:lang w:val="en-AU"/>
        </w:rPr>
        <w:t>, then developed in R</w:t>
      </w:r>
      <w:r w:rsidR="00203177" w:rsidRPr="0059624B">
        <w:rPr>
          <w:rFonts w:ascii="Times New Roman" w:hAnsi="Times New Roman" w:cs="Times New Roman"/>
          <w:lang w:val="en-AU"/>
        </w:rPr>
        <w:t>-Shiny</w:t>
      </w:r>
      <w:r w:rsidRPr="0059624B">
        <w:rPr>
          <w:rFonts w:ascii="Times New Roman" w:hAnsi="Times New Roman" w:cs="Times New Roman"/>
          <w:lang w:val="en-AU"/>
        </w:rPr>
        <w:t xml:space="preserve"> for the Dementias Platform Australia (DPAU).</w:t>
      </w:r>
    </w:p>
    <w:p w14:paraId="446BAA5F" w14:textId="77777777" w:rsidR="00620236" w:rsidRPr="0059624B" w:rsidRDefault="00620236" w:rsidP="00620236">
      <w:pPr>
        <w:pStyle w:val="Heading2"/>
        <w:rPr>
          <w:rFonts w:ascii="Times New Roman" w:hAnsi="Times New Roman" w:cs="Times New Roman"/>
          <w:lang w:val="en-AU"/>
        </w:rPr>
      </w:pPr>
      <w:bookmarkStart w:id="9" w:name="funding"/>
      <w:bookmarkEnd w:id="8"/>
      <w:r w:rsidRPr="0059624B">
        <w:rPr>
          <w:rFonts w:ascii="Times New Roman" w:hAnsi="Times New Roman" w:cs="Times New Roman"/>
          <w:lang w:val="en-AU"/>
        </w:rPr>
        <w:t>Funding</w:t>
      </w:r>
    </w:p>
    <w:p w14:paraId="7173D640" w14:textId="77777777" w:rsidR="00620236" w:rsidRPr="0059624B" w:rsidRDefault="00620236" w:rsidP="00620236">
      <w:pPr>
        <w:pStyle w:val="FirstParagraph"/>
        <w:rPr>
          <w:rFonts w:ascii="Times New Roman" w:hAnsi="Times New Roman" w:cs="Times New Roman"/>
          <w:lang w:val="en-AU"/>
        </w:rPr>
      </w:pPr>
      <w:r w:rsidRPr="0059624B">
        <w:rPr>
          <w:rFonts w:ascii="Times New Roman" w:hAnsi="Times New Roman" w:cs="Times New Roman"/>
          <w:lang w:val="en-AU"/>
        </w:rPr>
        <w:t>This work is supported by a grant from the National Institute on Aging/ National Institute of Health (NIA/NIH). [1RF1AG057531-</w:t>
      </w:r>
      <w:commentRangeStart w:id="10"/>
      <w:r w:rsidRPr="0059624B">
        <w:rPr>
          <w:rFonts w:ascii="Times New Roman" w:hAnsi="Times New Roman" w:cs="Times New Roman"/>
          <w:lang w:val="en-AU"/>
        </w:rPr>
        <w:t>01</w:t>
      </w:r>
      <w:commentRangeEnd w:id="10"/>
      <w:r w:rsidR="00772D44">
        <w:rPr>
          <w:rStyle w:val="CommentReference"/>
        </w:rPr>
        <w:commentReference w:id="10"/>
      </w:r>
      <w:r w:rsidRPr="0059624B">
        <w:rPr>
          <w:rFonts w:ascii="Times New Roman" w:hAnsi="Times New Roman" w:cs="Times New Roman"/>
          <w:lang w:val="en-AU"/>
        </w:rPr>
        <w:t>]</w:t>
      </w:r>
    </w:p>
    <w:p w14:paraId="03EF49FE" w14:textId="77777777" w:rsidR="00620236" w:rsidRPr="0059624B" w:rsidRDefault="00620236" w:rsidP="00620236">
      <w:pPr>
        <w:pStyle w:val="Heading2"/>
        <w:rPr>
          <w:rFonts w:ascii="Times New Roman" w:hAnsi="Times New Roman" w:cs="Times New Roman"/>
          <w:lang w:val="en-AU"/>
        </w:rPr>
      </w:pPr>
      <w:bookmarkStart w:id="12" w:name="availability-and-community-guidelines"/>
      <w:bookmarkEnd w:id="9"/>
      <w:r w:rsidRPr="0059624B">
        <w:rPr>
          <w:rFonts w:ascii="Times New Roman" w:hAnsi="Times New Roman" w:cs="Times New Roman"/>
          <w:lang w:val="en-AU"/>
        </w:rPr>
        <w:t>Availability and Community Guidelines</w:t>
      </w:r>
    </w:p>
    <w:p w14:paraId="0DF648C1" w14:textId="5781A5A0" w:rsidR="00620236" w:rsidRPr="0059624B" w:rsidRDefault="00620236" w:rsidP="00620236">
      <w:pPr>
        <w:pStyle w:val="FirstParagraph"/>
        <w:rPr>
          <w:rFonts w:ascii="Times New Roman" w:hAnsi="Times New Roman" w:cs="Times New Roman"/>
          <w:lang w:val="en-AU"/>
        </w:rPr>
      </w:pPr>
      <w:r w:rsidRPr="0059624B">
        <w:rPr>
          <w:rFonts w:ascii="Times New Roman" w:hAnsi="Times New Roman" w:cs="Times New Roman"/>
          <w:lang w:val="en-AU"/>
        </w:rPr>
        <w:t>The application and source code are available at the GitHub repository</w:t>
      </w:r>
      <w:r w:rsidR="00203177" w:rsidRPr="0059624B">
        <w:rPr>
          <w:rFonts w:ascii="Times New Roman" w:hAnsi="Times New Roman" w:cs="Times New Roman"/>
          <w:lang w:val="en-AU"/>
        </w:rPr>
        <w:t xml:space="preserve"> </w:t>
      </w:r>
      <w:r w:rsidRPr="0059624B">
        <w:rPr>
          <w:rFonts w:ascii="Times New Roman" w:hAnsi="Times New Roman" w:cs="Times New Roman"/>
          <w:lang w:val="en-AU"/>
        </w:rPr>
        <w:t>[</w:t>
      </w:r>
      <w:hyperlink r:id="rId12" w:history="1">
        <w:r w:rsidR="00203177" w:rsidRPr="0059624B">
          <w:rPr>
            <w:rStyle w:val="Hyperlink"/>
            <w:rFonts w:ascii="Times New Roman" w:hAnsi="Times New Roman" w:cs="Times New Roman"/>
            <w:lang w:val="en-AU"/>
          </w:rPr>
          <w:t>https://github.com/RoryChenXY/DataRepExp_public</w:t>
        </w:r>
      </w:hyperlink>
      <w:r w:rsidRPr="0059624B">
        <w:rPr>
          <w:rFonts w:ascii="Times New Roman" w:hAnsi="Times New Roman" w:cs="Times New Roman"/>
          <w:lang w:val="en-AU"/>
        </w:rPr>
        <w:t>]. Users and contributors are welcome to contribute, request features, and report bugs through the GitHub repository.</w:t>
      </w:r>
    </w:p>
    <w:p w14:paraId="3C51BF6C" w14:textId="77777777" w:rsidR="00620236" w:rsidRPr="0059624B" w:rsidRDefault="00620236" w:rsidP="00620236">
      <w:pPr>
        <w:pStyle w:val="Heading2"/>
        <w:rPr>
          <w:rFonts w:ascii="Times New Roman" w:hAnsi="Times New Roman" w:cs="Times New Roman"/>
          <w:lang w:val="en-AU"/>
        </w:rPr>
      </w:pPr>
      <w:bookmarkStart w:id="13" w:name="references"/>
      <w:bookmarkEnd w:id="12"/>
      <w:r w:rsidRPr="0059624B">
        <w:rPr>
          <w:rFonts w:ascii="Times New Roman" w:hAnsi="Times New Roman" w:cs="Times New Roman"/>
          <w:lang w:val="en-AU"/>
        </w:rPr>
        <w:lastRenderedPageBreak/>
        <w:t>References</w:t>
      </w:r>
    </w:p>
    <w:p w14:paraId="27296BA0" w14:textId="74D798D7" w:rsidR="00620236" w:rsidRPr="0059624B" w:rsidRDefault="00620236" w:rsidP="00620236">
      <w:pPr>
        <w:pStyle w:val="Bibliography"/>
        <w:rPr>
          <w:rFonts w:ascii="Times New Roman" w:hAnsi="Times New Roman" w:cs="Times New Roman"/>
          <w:lang w:val="en-AU"/>
        </w:rPr>
      </w:pPr>
      <w:bookmarkStart w:id="14" w:name="ref-DPAU"/>
      <w:bookmarkStart w:id="15" w:name="refs"/>
      <w:r w:rsidRPr="0059624B">
        <w:rPr>
          <w:rFonts w:ascii="Times New Roman" w:hAnsi="Times New Roman" w:cs="Times New Roman"/>
          <w:lang w:val="en-AU"/>
        </w:rPr>
        <w:t xml:space="preserve">1 </w:t>
      </w:r>
      <w:r w:rsidRPr="0059624B">
        <w:rPr>
          <w:rFonts w:ascii="Times New Roman" w:hAnsi="Times New Roman" w:cs="Times New Roman"/>
          <w:lang w:val="en-AU"/>
        </w:rPr>
        <w:tab/>
      </w:r>
      <w:r w:rsidR="002C5B22" w:rsidRPr="0059624B">
        <w:rPr>
          <w:rFonts w:ascii="Times New Roman" w:hAnsi="Times New Roman" w:cs="Times New Roman"/>
          <w:lang w:val="en-AU"/>
        </w:rPr>
        <w:t xml:space="preserve">Centre for </w:t>
      </w:r>
      <w:r w:rsidRPr="0059624B">
        <w:rPr>
          <w:rFonts w:ascii="Times New Roman" w:hAnsi="Times New Roman" w:cs="Times New Roman"/>
          <w:lang w:val="en-AU"/>
        </w:rPr>
        <w:t xml:space="preserve">Healthy Brain Ageing (CHeBA) UNSW for. Dementias Platform Australia. </w:t>
      </w:r>
      <w:hyperlink r:id="rId13">
        <w:r w:rsidRPr="0059624B">
          <w:rPr>
            <w:rStyle w:val="Hyperlink"/>
            <w:rFonts w:ascii="Times New Roman" w:hAnsi="Times New Roman" w:cs="Times New Roman"/>
            <w:lang w:val="en-AU"/>
          </w:rPr>
          <w:t>https://www.dementiasplatform.com.au/</w:t>
        </w:r>
      </w:hyperlink>
    </w:p>
    <w:p w14:paraId="7B12A759" w14:textId="77777777" w:rsidR="00620236" w:rsidRPr="0059624B" w:rsidRDefault="00620236" w:rsidP="00620236">
      <w:pPr>
        <w:pStyle w:val="Bibliography"/>
        <w:rPr>
          <w:rFonts w:ascii="Times New Roman" w:hAnsi="Times New Roman" w:cs="Times New Roman"/>
          <w:lang w:val="en-AU"/>
        </w:rPr>
      </w:pPr>
      <w:bookmarkStart w:id="16" w:name="ref-wilkinson2016fair"/>
      <w:bookmarkEnd w:id="14"/>
      <w:r w:rsidRPr="0059624B">
        <w:rPr>
          <w:rFonts w:ascii="Times New Roman" w:hAnsi="Times New Roman" w:cs="Times New Roman"/>
          <w:lang w:val="en-AU"/>
        </w:rPr>
        <w:t xml:space="preserve">2 </w:t>
      </w:r>
      <w:r w:rsidRPr="0059624B">
        <w:rPr>
          <w:rFonts w:ascii="Times New Roman" w:hAnsi="Times New Roman" w:cs="Times New Roman"/>
          <w:lang w:val="en-AU"/>
        </w:rPr>
        <w:tab/>
        <w:t xml:space="preserve">Wilkinson MD, </w:t>
      </w:r>
      <w:proofErr w:type="spellStart"/>
      <w:r w:rsidRPr="0059624B">
        <w:rPr>
          <w:rFonts w:ascii="Times New Roman" w:hAnsi="Times New Roman" w:cs="Times New Roman"/>
          <w:lang w:val="en-AU"/>
        </w:rPr>
        <w:t>Dumontier</w:t>
      </w:r>
      <w:proofErr w:type="spellEnd"/>
      <w:r w:rsidRPr="0059624B">
        <w:rPr>
          <w:rFonts w:ascii="Times New Roman" w:hAnsi="Times New Roman" w:cs="Times New Roman"/>
          <w:lang w:val="en-AU"/>
        </w:rPr>
        <w:t xml:space="preserve"> M, </w:t>
      </w:r>
      <w:proofErr w:type="spellStart"/>
      <w:r w:rsidRPr="0059624B">
        <w:rPr>
          <w:rFonts w:ascii="Times New Roman" w:hAnsi="Times New Roman" w:cs="Times New Roman"/>
          <w:lang w:val="en-AU"/>
        </w:rPr>
        <w:t>Aalbersberg</w:t>
      </w:r>
      <w:proofErr w:type="spellEnd"/>
      <w:r w:rsidRPr="0059624B">
        <w:rPr>
          <w:rFonts w:ascii="Times New Roman" w:hAnsi="Times New Roman" w:cs="Times New Roman"/>
          <w:lang w:val="en-AU"/>
        </w:rPr>
        <w:t xml:space="preserve"> </w:t>
      </w:r>
      <w:proofErr w:type="spellStart"/>
      <w:r w:rsidRPr="0059624B">
        <w:rPr>
          <w:rFonts w:ascii="Times New Roman" w:hAnsi="Times New Roman" w:cs="Times New Roman"/>
          <w:lang w:val="en-AU"/>
        </w:rPr>
        <w:t>IjJ</w:t>
      </w:r>
      <w:proofErr w:type="spellEnd"/>
      <w:r w:rsidRPr="0059624B">
        <w:rPr>
          <w:rFonts w:ascii="Times New Roman" w:hAnsi="Times New Roman" w:cs="Times New Roman"/>
          <w:lang w:val="en-AU"/>
        </w:rPr>
        <w:t xml:space="preserve">, </w:t>
      </w:r>
      <w:r w:rsidRPr="0059624B">
        <w:rPr>
          <w:rFonts w:ascii="Times New Roman" w:hAnsi="Times New Roman" w:cs="Times New Roman"/>
          <w:i/>
          <w:iCs/>
          <w:lang w:val="en-AU"/>
        </w:rPr>
        <w:t>et al.</w:t>
      </w:r>
      <w:r w:rsidRPr="0059624B">
        <w:rPr>
          <w:rFonts w:ascii="Times New Roman" w:hAnsi="Times New Roman" w:cs="Times New Roman"/>
          <w:lang w:val="en-AU"/>
        </w:rPr>
        <w:t xml:space="preserve"> The FAIR guiding principles for scientific data management and stewardship. </w:t>
      </w:r>
      <w:r w:rsidRPr="0059624B">
        <w:rPr>
          <w:rFonts w:ascii="Times New Roman" w:hAnsi="Times New Roman" w:cs="Times New Roman"/>
          <w:i/>
          <w:iCs/>
          <w:lang w:val="en-AU"/>
        </w:rPr>
        <w:t>Scientific data</w:t>
      </w:r>
      <w:r w:rsidRPr="0059624B">
        <w:rPr>
          <w:rFonts w:ascii="Times New Roman" w:hAnsi="Times New Roman" w:cs="Times New Roman"/>
          <w:lang w:val="en-AU"/>
        </w:rPr>
        <w:t xml:space="preserve">. </w:t>
      </w:r>
      <w:proofErr w:type="gramStart"/>
      <w:r w:rsidRPr="0059624B">
        <w:rPr>
          <w:rFonts w:ascii="Times New Roman" w:hAnsi="Times New Roman" w:cs="Times New Roman"/>
          <w:lang w:val="en-AU"/>
        </w:rPr>
        <w:t>2016;3:1</w:t>
      </w:r>
      <w:proofErr w:type="gramEnd"/>
      <w:r w:rsidRPr="0059624B">
        <w:rPr>
          <w:rFonts w:ascii="Times New Roman" w:hAnsi="Times New Roman" w:cs="Times New Roman"/>
          <w:lang w:val="en-AU"/>
        </w:rPr>
        <w:t>–9.</w:t>
      </w:r>
    </w:p>
    <w:p w14:paraId="15AAF373" w14:textId="77777777" w:rsidR="00620236" w:rsidRPr="0059624B" w:rsidRDefault="00620236" w:rsidP="00620236">
      <w:pPr>
        <w:pStyle w:val="Bibliography"/>
        <w:rPr>
          <w:rFonts w:ascii="Times New Roman" w:hAnsi="Times New Roman" w:cs="Times New Roman"/>
          <w:lang w:val="en-AU"/>
        </w:rPr>
      </w:pPr>
      <w:bookmarkStart w:id="17" w:name="ref-contaxis2022ten"/>
      <w:bookmarkEnd w:id="16"/>
      <w:r w:rsidRPr="0059624B">
        <w:rPr>
          <w:rFonts w:ascii="Times New Roman" w:hAnsi="Times New Roman" w:cs="Times New Roman"/>
          <w:lang w:val="en-AU"/>
        </w:rPr>
        <w:t xml:space="preserve">3 </w:t>
      </w:r>
      <w:r w:rsidRPr="0059624B">
        <w:rPr>
          <w:rFonts w:ascii="Times New Roman" w:hAnsi="Times New Roman" w:cs="Times New Roman"/>
          <w:lang w:val="en-AU"/>
        </w:rPr>
        <w:tab/>
      </w:r>
      <w:proofErr w:type="spellStart"/>
      <w:r w:rsidRPr="0059624B">
        <w:rPr>
          <w:rFonts w:ascii="Times New Roman" w:hAnsi="Times New Roman" w:cs="Times New Roman"/>
          <w:lang w:val="en-AU"/>
        </w:rPr>
        <w:t>Contaxis</w:t>
      </w:r>
      <w:proofErr w:type="spellEnd"/>
      <w:r w:rsidRPr="0059624B">
        <w:rPr>
          <w:rFonts w:ascii="Times New Roman" w:hAnsi="Times New Roman" w:cs="Times New Roman"/>
          <w:lang w:val="en-AU"/>
        </w:rPr>
        <w:t xml:space="preserve"> N, Clark J, </w:t>
      </w:r>
      <w:proofErr w:type="spellStart"/>
      <w:r w:rsidRPr="0059624B">
        <w:rPr>
          <w:rFonts w:ascii="Times New Roman" w:hAnsi="Times New Roman" w:cs="Times New Roman"/>
          <w:lang w:val="en-AU"/>
        </w:rPr>
        <w:t>Dellureficio</w:t>
      </w:r>
      <w:proofErr w:type="spellEnd"/>
      <w:r w:rsidRPr="0059624B">
        <w:rPr>
          <w:rFonts w:ascii="Times New Roman" w:hAnsi="Times New Roman" w:cs="Times New Roman"/>
          <w:lang w:val="en-AU"/>
        </w:rPr>
        <w:t xml:space="preserve"> A, </w:t>
      </w:r>
      <w:r w:rsidRPr="0059624B">
        <w:rPr>
          <w:rFonts w:ascii="Times New Roman" w:hAnsi="Times New Roman" w:cs="Times New Roman"/>
          <w:i/>
          <w:iCs/>
          <w:lang w:val="en-AU"/>
        </w:rPr>
        <w:t>et al.</w:t>
      </w:r>
      <w:r w:rsidRPr="0059624B">
        <w:rPr>
          <w:rFonts w:ascii="Times New Roman" w:hAnsi="Times New Roman" w:cs="Times New Roman"/>
          <w:lang w:val="en-AU"/>
        </w:rPr>
        <w:t xml:space="preserve"> Ten simple rules for improving research data discovery. </w:t>
      </w:r>
      <w:proofErr w:type="spellStart"/>
      <w:r w:rsidRPr="0059624B">
        <w:rPr>
          <w:rFonts w:ascii="Times New Roman" w:hAnsi="Times New Roman" w:cs="Times New Roman"/>
          <w:lang w:val="en-AU"/>
        </w:rPr>
        <w:t>PLoS</w:t>
      </w:r>
      <w:proofErr w:type="spellEnd"/>
      <w:r w:rsidRPr="0059624B">
        <w:rPr>
          <w:rFonts w:ascii="Times New Roman" w:hAnsi="Times New Roman" w:cs="Times New Roman"/>
          <w:lang w:val="en-AU"/>
        </w:rPr>
        <w:t xml:space="preserve"> computational biology. 2022;</w:t>
      </w:r>
      <w:proofErr w:type="gramStart"/>
      <w:r w:rsidRPr="0059624B">
        <w:rPr>
          <w:rFonts w:ascii="Times New Roman" w:hAnsi="Times New Roman" w:cs="Times New Roman"/>
          <w:lang w:val="en-AU"/>
        </w:rPr>
        <w:t>18:e</w:t>
      </w:r>
      <w:proofErr w:type="gramEnd"/>
      <w:r w:rsidRPr="0059624B">
        <w:rPr>
          <w:rFonts w:ascii="Times New Roman" w:hAnsi="Times New Roman" w:cs="Times New Roman"/>
          <w:lang w:val="en-AU"/>
        </w:rPr>
        <w:t>1009768.</w:t>
      </w:r>
    </w:p>
    <w:p w14:paraId="5A4A4ED4" w14:textId="77777777" w:rsidR="00620236" w:rsidRPr="0059624B" w:rsidRDefault="00620236" w:rsidP="00620236">
      <w:pPr>
        <w:pStyle w:val="Bibliography"/>
        <w:rPr>
          <w:rFonts w:ascii="Times New Roman" w:hAnsi="Times New Roman" w:cs="Times New Roman"/>
          <w:lang w:val="en-AU"/>
        </w:rPr>
      </w:pPr>
      <w:bookmarkStart w:id="18" w:name="ref-10.1371/journal.pcbi.1006038"/>
      <w:bookmarkEnd w:id="17"/>
      <w:r w:rsidRPr="0059624B">
        <w:rPr>
          <w:rFonts w:ascii="Times New Roman" w:hAnsi="Times New Roman" w:cs="Times New Roman"/>
          <w:lang w:val="en-AU"/>
        </w:rPr>
        <w:t xml:space="preserve">4 </w:t>
      </w:r>
      <w:r w:rsidRPr="0059624B">
        <w:rPr>
          <w:rFonts w:ascii="Times New Roman" w:hAnsi="Times New Roman" w:cs="Times New Roman"/>
          <w:lang w:val="en-AU"/>
        </w:rPr>
        <w:tab/>
        <w:t xml:space="preserve">Gregory SJAM Kathleen AND Khalsa. </w:t>
      </w:r>
      <w:hyperlink r:id="rId14">
        <w:r w:rsidRPr="0059624B">
          <w:rPr>
            <w:rStyle w:val="Hyperlink"/>
            <w:rFonts w:ascii="Times New Roman" w:hAnsi="Times New Roman" w:cs="Times New Roman"/>
            <w:color w:val="auto"/>
            <w:lang w:val="en-AU"/>
          </w:rPr>
          <w:t>Eleven quick tips for finding research data</w:t>
        </w:r>
      </w:hyperlink>
      <w:r w:rsidRPr="0059624B">
        <w:rPr>
          <w:rFonts w:ascii="Times New Roman" w:hAnsi="Times New Roman" w:cs="Times New Roman"/>
          <w:lang w:val="en-AU"/>
        </w:rPr>
        <w:t xml:space="preserve">. </w:t>
      </w:r>
      <w:r w:rsidRPr="0059624B">
        <w:rPr>
          <w:rFonts w:ascii="Times New Roman" w:hAnsi="Times New Roman" w:cs="Times New Roman"/>
          <w:i/>
          <w:iCs/>
          <w:lang w:val="en-AU"/>
        </w:rPr>
        <w:t>PLOS Computational Biology</w:t>
      </w:r>
      <w:r w:rsidRPr="0059624B">
        <w:rPr>
          <w:rFonts w:ascii="Times New Roman" w:hAnsi="Times New Roman" w:cs="Times New Roman"/>
          <w:lang w:val="en-AU"/>
        </w:rPr>
        <w:t xml:space="preserve">. </w:t>
      </w:r>
      <w:proofErr w:type="gramStart"/>
      <w:r w:rsidRPr="0059624B">
        <w:rPr>
          <w:rFonts w:ascii="Times New Roman" w:hAnsi="Times New Roman" w:cs="Times New Roman"/>
          <w:lang w:val="en-AU"/>
        </w:rPr>
        <w:t>2018;14:1</w:t>
      </w:r>
      <w:proofErr w:type="gramEnd"/>
      <w:r w:rsidRPr="0059624B">
        <w:rPr>
          <w:rFonts w:ascii="Times New Roman" w:hAnsi="Times New Roman" w:cs="Times New Roman"/>
          <w:lang w:val="en-AU"/>
        </w:rPr>
        <w:t>–7.</w:t>
      </w:r>
    </w:p>
    <w:p w14:paraId="6FBF02DD" w14:textId="77777777" w:rsidR="00620236" w:rsidRPr="0059624B" w:rsidRDefault="00620236" w:rsidP="00620236">
      <w:pPr>
        <w:pStyle w:val="Bibliography"/>
        <w:rPr>
          <w:rFonts w:ascii="Times New Roman" w:hAnsi="Times New Roman" w:cs="Times New Roman"/>
          <w:lang w:val="en-AU"/>
        </w:rPr>
      </w:pPr>
      <w:bookmarkStart w:id="19" w:name="ref-bauermeister2023evaluating"/>
      <w:bookmarkEnd w:id="18"/>
      <w:r w:rsidRPr="0059624B">
        <w:rPr>
          <w:rFonts w:ascii="Times New Roman" w:hAnsi="Times New Roman" w:cs="Times New Roman"/>
          <w:lang w:val="en-AU"/>
        </w:rPr>
        <w:t xml:space="preserve">5 </w:t>
      </w:r>
      <w:r w:rsidRPr="0059624B">
        <w:rPr>
          <w:rFonts w:ascii="Times New Roman" w:hAnsi="Times New Roman" w:cs="Times New Roman"/>
          <w:lang w:val="en-AU"/>
        </w:rPr>
        <w:tab/>
        <w:t xml:space="preserve">Bauermeister S, Phatak M, Sparks K, </w:t>
      </w:r>
      <w:r w:rsidRPr="0059624B">
        <w:rPr>
          <w:rFonts w:ascii="Times New Roman" w:hAnsi="Times New Roman" w:cs="Times New Roman"/>
          <w:i/>
          <w:iCs/>
          <w:lang w:val="en-AU"/>
        </w:rPr>
        <w:t>et al.</w:t>
      </w:r>
      <w:r w:rsidRPr="0059624B">
        <w:rPr>
          <w:rFonts w:ascii="Times New Roman" w:hAnsi="Times New Roman" w:cs="Times New Roman"/>
          <w:lang w:val="en-AU"/>
        </w:rPr>
        <w:t xml:space="preserve"> Evaluating the harmonisation potential of diverse cohort datasets. </w:t>
      </w:r>
      <w:r w:rsidRPr="0059624B">
        <w:rPr>
          <w:rFonts w:ascii="Times New Roman" w:hAnsi="Times New Roman" w:cs="Times New Roman"/>
          <w:i/>
          <w:iCs/>
          <w:lang w:val="en-AU"/>
        </w:rPr>
        <w:t>European Journal of Epidemiology</w:t>
      </w:r>
      <w:r w:rsidRPr="0059624B">
        <w:rPr>
          <w:rFonts w:ascii="Times New Roman" w:hAnsi="Times New Roman" w:cs="Times New Roman"/>
          <w:lang w:val="en-AU"/>
        </w:rPr>
        <w:t xml:space="preserve">. </w:t>
      </w:r>
      <w:proofErr w:type="gramStart"/>
      <w:r w:rsidRPr="0059624B">
        <w:rPr>
          <w:rFonts w:ascii="Times New Roman" w:hAnsi="Times New Roman" w:cs="Times New Roman"/>
          <w:lang w:val="en-AU"/>
        </w:rPr>
        <w:t>2023;38:605</w:t>
      </w:r>
      <w:proofErr w:type="gramEnd"/>
      <w:r w:rsidRPr="0059624B">
        <w:rPr>
          <w:rFonts w:ascii="Times New Roman" w:hAnsi="Times New Roman" w:cs="Times New Roman"/>
          <w:lang w:val="en-AU"/>
        </w:rPr>
        <w:t>–15.</w:t>
      </w:r>
    </w:p>
    <w:p w14:paraId="0DDDCF0D" w14:textId="77777777" w:rsidR="00620236" w:rsidRPr="0059624B" w:rsidRDefault="00620236" w:rsidP="00620236">
      <w:pPr>
        <w:pStyle w:val="Bibliography"/>
        <w:rPr>
          <w:rFonts w:ascii="Times New Roman" w:hAnsi="Times New Roman" w:cs="Times New Roman"/>
          <w:lang w:val="en-AU"/>
        </w:rPr>
      </w:pPr>
      <w:bookmarkStart w:id="20" w:name="ref-bauermeister2023ready"/>
      <w:bookmarkEnd w:id="19"/>
      <w:r w:rsidRPr="0059624B">
        <w:rPr>
          <w:rFonts w:ascii="Times New Roman" w:hAnsi="Times New Roman" w:cs="Times New Roman"/>
          <w:lang w:val="en-AU"/>
        </w:rPr>
        <w:t xml:space="preserve">6 </w:t>
      </w:r>
      <w:r w:rsidRPr="0059624B">
        <w:rPr>
          <w:rFonts w:ascii="Times New Roman" w:hAnsi="Times New Roman" w:cs="Times New Roman"/>
          <w:lang w:val="en-AU"/>
        </w:rPr>
        <w:tab/>
        <w:t xml:space="preserve">Bauermeister S, Bauermeister JR, Bridgman R, </w:t>
      </w:r>
      <w:r w:rsidRPr="0059624B">
        <w:rPr>
          <w:rFonts w:ascii="Times New Roman" w:hAnsi="Times New Roman" w:cs="Times New Roman"/>
          <w:i/>
          <w:iCs/>
          <w:lang w:val="en-AU"/>
        </w:rPr>
        <w:t>et al.</w:t>
      </w:r>
      <w:r w:rsidRPr="0059624B">
        <w:rPr>
          <w:rFonts w:ascii="Times New Roman" w:hAnsi="Times New Roman" w:cs="Times New Roman"/>
          <w:lang w:val="en-AU"/>
        </w:rPr>
        <w:t xml:space="preserve"> Ready data: The c-surv data model. </w:t>
      </w:r>
      <w:r w:rsidRPr="0059624B">
        <w:rPr>
          <w:rFonts w:ascii="Times New Roman" w:hAnsi="Times New Roman" w:cs="Times New Roman"/>
          <w:i/>
          <w:iCs/>
          <w:lang w:val="en-AU"/>
        </w:rPr>
        <w:t>European Journal of Epidemiology</w:t>
      </w:r>
      <w:r w:rsidRPr="0059624B">
        <w:rPr>
          <w:rFonts w:ascii="Times New Roman" w:hAnsi="Times New Roman" w:cs="Times New Roman"/>
          <w:lang w:val="en-AU"/>
        </w:rPr>
        <w:t xml:space="preserve">. </w:t>
      </w:r>
      <w:proofErr w:type="gramStart"/>
      <w:r w:rsidRPr="0059624B">
        <w:rPr>
          <w:rFonts w:ascii="Times New Roman" w:hAnsi="Times New Roman" w:cs="Times New Roman"/>
          <w:lang w:val="en-AU"/>
        </w:rPr>
        <w:t>2023;38:179</w:t>
      </w:r>
      <w:proofErr w:type="gramEnd"/>
      <w:r w:rsidRPr="0059624B">
        <w:rPr>
          <w:rFonts w:ascii="Times New Roman" w:hAnsi="Times New Roman" w:cs="Times New Roman"/>
          <w:lang w:val="en-AU"/>
        </w:rPr>
        <w:t>–87.</w:t>
      </w:r>
    </w:p>
    <w:p w14:paraId="115CD575" w14:textId="70AF0515" w:rsidR="00620236" w:rsidRPr="0059624B" w:rsidRDefault="00620236" w:rsidP="00620236">
      <w:pPr>
        <w:pStyle w:val="Bibliography"/>
        <w:rPr>
          <w:rFonts w:ascii="Times New Roman" w:hAnsi="Times New Roman" w:cs="Times New Roman"/>
          <w:lang w:val="en-AU"/>
        </w:rPr>
      </w:pPr>
      <w:bookmarkStart w:id="21" w:name="ref-bauermeister2020dementias"/>
      <w:bookmarkEnd w:id="20"/>
      <w:r w:rsidRPr="0059624B">
        <w:rPr>
          <w:rFonts w:ascii="Times New Roman" w:hAnsi="Times New Roman" w:cs="Times New Roman"/>
          <w:lang w:val="en-AU"/>
        </w:rPr>
        <w:t xml:space="preserve">7 </w:t>
      </w:r>
      <w:r w:rsidRPr="0059624B">
        <w:rPr>
          <w:rFonts w:ascii="Times New Roman" w:hAnsi="Times New Roman" w:cs="Times New Roman"/>
          <w:lang w:val="en-AU"/>
        </w:rPr>
        <w:tab/>
        <w:t xml:space="preserve">Bauermeister S, Orton C, Thompson S, </w:t>
      </w:r>
      <w:r w:rsidRPr="0059624B">
        <w:rPr>
          <w:rFonts w:ascii="Times New Roman" w:hAnsi="Times New Roman" w:cs="Times New Roman"/>
          <w:i/>
          <w:iCs/>
          <w:lang w:val="en-AU"/>
        </w:rPr>
        <w:t>et al.</w:t>
      </w:r>
      <w:r w:rsidRPr="0059624B">
        <w:rPr>
          <w:rFonts w:ascii="Times New Roman" w:hAnsi="Times New Roman" w:cs="Times New Roman"/>
          <w:lang w:val="en-AU"/>
        </w:rPr>
        <w:t xml:space="preserve"> The </w:t>
      </w:r>
      <w:r w:rsidR="002C5B22" w:rsidRPr="0059624B">
        <w:rPr>
          <w:rFonts w:ascii="Times New Roman" w:hAnsi="Times New Roman" w:cs="Times New Roman"/>
          <w:lang w:val="en-AU"/>
        </w:rPr>
        <w:t>D</w:t>
      </w:r>
      <w:r w:rsidRPr="0059624B">
        <w:rPr>
          <w:rFonts w:ascii="Times New Roman" w:hAnsi="Times New Roman" w:cs="Times New Roman"/>
          <w:lang w:val="en-AU"/>
        </w:rPr>
        <w:t xml:space="preserve">ementias </w:t>
      </w:r>
      <w:r w:rsidR="002C5B22" w:rsidRPr="0059624B">
        <w:rPr>
          <w:rFonts w:ascii="Times New Roman" w:hAnsi="Times New Roman" w:cs="Times New Roman"/>
          <w:lang w:val="en-AU"/>
        </w:rPr>
        <w:t>P</w:t>
      </w:r>
      <w:r w:rsidRPr="0059624B">
        <w:rPr>
          <w:rFonts w:ascii="Times New Roman" w:hAnsi="Times New Roman" w:cs="Times New Roman"/>
          <w:lang w:val="en-AU"/>
        </w:rPr>
        <w:t xml:space="preserve">latform UK (DPUK) data portal. </w:t>
      </w:r>
      <w:r w:rsidRPr="0059624B">
        <w:rPr>
          <w:rFonts w:ascii="Times New Roman" w:hAnsi="Times New Roman" w:cs="Times New Roman"/>
          <w:i/>
          <w:iCs/>
          <w:lang w:val="en-AU"/>
        </w:rPr>
        <w:t>European journal of epidemiology</w:t>
      </w:r>
      <w:r w:rsidRPr="0059624B">
        <w:rPr>
          <w:rFonts w:ascii="Times New Roman" w:hAnsi="Times New Roman" w:cs="Times New Roman"/>
          <w:lang w:val="en-AU"/>
        </w:rPr>
        <w:t xml:space="preserve">. </w:t>
      </w:r>
      <w:proofErr w:type="gramStart"/>
      <w:r w:rsidRPr="0059624B">
        <w:rPr>
          <w:rFonts w:ascii="Times New Roman" w:hAnsi="Times New Roman" w:cs="Times New Roman"/>
          <w:lang w:val="en-AU"/>
        </w:rPr>
        <w:t>2020;35:601</w:t>
      </w:r>
      <w:proofErr w:type="gramEnd"/>
      <w:r w:rsidRPr="0059624B">
        <w:rPr>
          <w:rFonts w:ascii="Times New Roman" w:hAnsi="Times New Roman" w:cs="Times New Roman"/>
          <w:lang w:val="en-AU"/>
        </w:rPr>
        <w:t>–11.</w:t>
      </w:r>
    </w:p>
    <w:p w14:paraId="317591AB" w14:textId="749A7682" w:rsidR="00620236" w:rsidRPr="0059624B" w:rsidRDefault="00620236" w:rsidP="00620236">
      <w:pPr>
        <w:pStyle w:val="Bibliography"/>
        <w:rPr>
          <w:rFonts w:ascii="Times New Roman" w:hAnsi="Times New Roman" w:cs="Times New Roman"/>
          <w:lang w:val="en-AU"/>
        </w:rPr>
      </w:pPr>
      <w:bookmarkStart w:id="22" w:name="ref-ADDI"/>
      <w:bookmarkEnd w:id="21"/>
      <w:r w:rsidRPr="0059624B">
        <w:rPr>
          <w:rFonts w:ascii="Times New Roman" w:hAnsi="Times New Roman" w:cs="Times New Roman"/>
          <w:lang w:val="en-AU"/>
        </w:rPr>
        <w:t xml:space="preserve">8 </w:t>
      </w:r>
      <w:r w:rsidRPr="0059624B">
        <w:rPr>
          <w:rFonts w:ascii="Times New Roman" w:hAnsi="Times New Roman" w:cs="Times New Roman"/>
          <w:lang w:val="en-AU"/>
        </w:rPr>
        <w:tab/>
        <w:t xml:space="preserve">Alzheimer’s </w:t>
      </w:r>
      <w:r w:rsidR="002C5B22" w:rsidRPr="0059624B">
        <w:rPr>
          <w:rFonts w:ascii="Times New Roman" w:hAnsi="Times New Roman" w:cs="Times New Roman"/>
          <w:lang w:val="en-AU"/>
        </w:rPr>
        <w:t>D</w:t>
      </w:r>
      <w:r w:rsidRPr="0059624B">
        <w:rPr>
          <w:rFonts w:ascii="Times New Roman" w:hAnsi="Times New Roman" w:cs="Times New Roman"/>
          <w:lang w:val="en-AU"/>
        </w:rPr>
        <w:t xml:space="preserve">isease </w:t>
      </w:r>
      <w:r w:rsidR="002C5B22" w:rsidRPr="0059624B">
        <w:rPr>
          <w:rFonts w:ascii="Times New Roman" w:hAnsi="Times New Roman" w:cs="Times New Roman"/>
          <w:lang w:val="en-AU"/>
        </w:rPr>
        <w:t>D</w:t>
      </w:r>
      <w:r w:rsidRPr="0059624B">
        <w:rPr>
          <w:rFonts w:ascii="Times New Roman" w:hAnsi="Times New Roman" w:cs="Times New Roman"/>
          <w:lang w:val="en-AU"/>
        </w:rPr>
        <w:t xml:space="preserve">ata </w:t>
      </w:r>
      <w:r w:rsidR="002C5B22" w:rsidRPr="0059624B">
        <w:rPr>
          <w:rFonts w:ascii="Times New Roman" w:hAnsi="Times New Roman" w:cs="Times New Roman"/>
          <w:lang w:val="en-AU"/>
        </w:rPr>
        <w:t>I</w:t>
      </w:r>
      <w:r w:rsidRPr="0059624B">
        <w:rPr>
          <w:rFonts w:ascii="Times New Roman" w:hAnsi="Times New Roman" w:cs="Times New Roman"/>
          <w:lang w:val="en-AU"/>
        </w:rPr>
        <w:t xml:space="preserve">nitiative. </w:t>
      </w:r>
      <w:hyperlink r:id="rId15">
        <w:r w:rsidRPr="0059624B">
          <w:rPr>
            <w:rStyle w:val="Hyperlink"/>
            <w:rFonts w:ascii="Times New Roman" w:hAnsi="Times New Roman" w:cs="Times New Roman"/>
            <w:lang w:val="en-AU"/>
          </w:rPr>
          <w:t>https://www.alzheimersdata.org/</w:t>
        </w:r>
      </w:hyperlink>
    </w:p>
    <w:p w14:paraId="06620E63" w14:textId="0712352A" w:rsidR="00620236" w:rsidRPr="0059624B" w:rsidRDefault="00620236" w:rsidP="00620236">
      <w:pPr>
        <w:pStyle w:val="Bibliography"/>
        <w:rPr>
          <w:rFonts w:ascii="Times New Roman" w:hAnsi="Times New Roman" w:cs="Times New Roman"/>
          <w:lang w:val="en-AU"/>
        </w:rPr>
      </w:pPr>
      <w:bookmarkStart w:id="23" w:name="ref-DPAUportal"/>
      <w:bookmarkEnd w:id="22"/>
      <w:r w:rsidRPr="0059624B">
        <w:rPr>
          <w:rFonts w:ascii="Times New Roman" w:hAnsi="Times New Roman" w:cs="Times New Roman"/>
          <w:lang w:val="en-AU"/>
        </w:rPr>
        <w:t xml:space="preserve">9 </w:t>
      </w:r>
      <w:r w:rsidRPr="0059624B">
        <w:rPr>
          <w:rFonts w:ascii="Times New Roman" w:hAnsi="Times New Roman" w:cs="Times New Roman"/>
          <w:lang w:val="en-AU"/>
        </w:rPr>
        <w:tab/>
      </w:r>
      <w:r w:rsidR="002C5B22" w:rsidRPr="0059624B">
        <w:rPr>
          <w:rFonts w:ascii="Times New Roman" w:hAnsi="Times New Roman" w:cs="Times New Roman"/>
          <w:lang w:val="en-AU"/>
        </w:rPr>
        <w:t>Centre for Healthy Brain Ageing</w:t>
      </w:r>
      <w:r w:rsidRPr="0059624B">
        <w:rPr>
          <w:rFonts w:ascii="Times New Roman" w:hAnsi="Times New Roman" w:cs="Times New Roman"/>
          <w:lang w:val="en-AU"/>
        </w:rPr>
        <w:t xml:space="preserve"> UNSW for. Dementias platform </w:t>
      </w:r>
      <w:r w:rsidR="002C5B22" w:rsidRPr="0059624B">
        <w:rPr>
          <w:rFonts w:ascii="Times New Roman" w:hAnsi="Times New Roman" w:cs="Times New Roman"/>
          <w:lang w:val="en-AU"/>
        </w:rPr>
        <w:t>A</w:t>
      </w:r>
      <w:r w:rsidRPr="0059624B">
        <w:rPr>
          <w:rFonts w:ascii="Times New Roman" w:hAnsi="Times New Roman" w:cs="Times New Roman"/>
          <w:lang w:val="en-AU"/>
        </w:rPr>
        <w:t xml:space="preserve">ustralia </w:t>
      </w:r>
      <w:r w:rsidR="002C5B22" w:rsidRPr="0059624B">
        <w:rPr>
          <w:rFonts w:ascii="Times New Roman" w:hAnsi="Times New Roman" w:cs="Times New Roman"/>
          <w:lang w:val="en-AU"/>
        </w:rPr>
        <w:t>D</w:t>
      </w:r>
      <w:r w:rsidRPr="0059624B">
        <w:rPr>
          <w:rFonts w:ascii="Times New Roman" w:hAnsi="Times New Roman" w:cs="Times New Roman"/>
          <w:lang w:val="en-AU"/>
        </w:rPr>
        <w:t xml:space="preserve">ata </w:t>
      </w:r>
      <w:r w:rsidR="002C5B22" w:rsidRPr="0059624B">
        <w:rPr>
          <w:rFonts w:ascii="Times New Roman" w:hAnsi="Times New Roman" w:cs="Times New Roman"/>
          <w:lang w:val="en-AU"/>
        </w:rPr>
        <w:t>P</w:t>
      </w:r>
      <w:r w:rsidRPr="0059624B">
        <w:rPr>
          <w:rFonts w:ascii="Times New Roman" w:hAnsi="Times New Roman" w:cs="Times New Roman"/>
          <w:lang w:val="en-AU"/>
        </w:rPr>
        <w:t xml:space="preserve">ortal. </w:t>
      </w:r>
      <w:hyperlink r:id="rId16">
        <w:r w:rsidRPr="0059624B">
          <w:rPr>
            <w:rStyle w:val="Hyperlink"/>
            <w:rFonts w:ascii="Times New Roman" w:hAnsi="Times New Roman" w:cs="Times New Roman"/>
            <w:lang w:val="en-AU"/>
          </w:rPr>
          <w:t>https://portal.dementiasplatform.com.au/</w:t>
        </w:r>
      </w:hyperlink>
    </w:p>
    <w:p w14:paraId="7ACEA774" w14:textId="77777777" w:rsidR="00620236" w:rsidRPr="0059624B" w:rsidRDefault="00620236" w:rsidP="00620236">
      <w:pPr>
        <w:pStyle w:val="Bibliography"/>
        <w:rPr>
          <w:rFonts w:ascii="Times New Roman" w:hAnsi="Times New Roman" w:cs="Times New Roman"/>
          <w:lang w:val="en-AU"/>
        </w:rPr>
      </w:pPr>
      <w:bookmarkStart w:id="24" w:name="ref-R-base"/>
      <w:bookmarkEnd w:id="23"/>
      <w:r w:rsidRPr="0059624B">
        <w:rPr>
          <w:rFonts w:ascii="Times New Roman" w:hAnsi="Times New Roman" w:cs="Times New Roman"/>
          <w:lang w:val="en-AU"/>
        </w:rPr>
        <w:t xml:space="preserve">10 </w:t>
      </w:r>
      <w:r w:rsidRPr="0059624B">
        <w:rPr>
          <w:rFonts w:ascii="Times New Roman" w:hAnsi="Times New Roman" w:cs="Times New Roman"/>
          <w:lang w:val="en-AU"/>
        </w:rPr>
        <w:tab/>
        <w:t xml:space="preserve">R Core Team. </w:t>
      </w:r>
      <w:r w:rsidRPr="0059624B">
        <w:rPr>
          <w:rFonts w:ascii="Times New Roman" w:hAnsi="Times New Roman" w:cs="Times New Roman"/>
          <w:i/>
          <w:iCs/>
          <w:lang w:val="en-AU"/>
        </w:rPr>
        <w:t>R: A language and environment for statistical computing</w:t>
      </w:r>
      <w:r w:rsidRPr="0059624B">
        <w:rPr>
          <w:rFonts w:ascii="Times New Roman" w:hAnsi="Times New Roman" w:cs="Times New Roman"/>
          <w:lang w:val="en-AU"/>
        </w:rPr>
        <w:t xml:space="preserve">. Vienna, Austria: R Foundation for Statistical Computing 2023. </w:t>
      </w:r>
      <w:hyperlink r:id="rId17">
        <w:r w:rsidRPr="0059624B">
          <w:rPr>
            <w:rStyle w:val="Hyperlink"/>
            <w:rFonts w:ascii="Times New Roman" w:hAnsi="Times New Roman" w:cs="Times New Roman"/>
            <w:lang w:val="en-AU"/>
          </w:rPr>
          <w:t>https://www.R-project.org/</w:t>
        </w:r>
      </w:hyperlink>
    </w:p>
    <w:p w14:paraId="64FB15E2" w14:textId="77777777" w:rsidR="00620236" w:rsidRPr="0059624B" w:rsidRDefault="00620236" w:rsidP="00620236">
      <w:pPr>
        <w:pStyle w:val="Bibliography"/>
        <w:rPr>
          <w:rFonts w:ascii="Times New Roman" w:hAnsi="Times New Roman" w:cs="Times New Roman"/>
          <w:lang w:val="en-AU"/>
        </w:rPr>
      </w:pPr>
      <w:bookmarkStart w:id="25" w:name="ref-R-shiny"/>
      <w:bookmarkEnd w:id="24"/>
      <w:r w:rsidRPr="0059624B">
        <w:rPr>
          <w:rFonts w:ascii="Times New Roman" w:hAnsi="Times New Roman" w:cs="Times New Roman"/>
          <w:lang w:val="en-AU"/>
        </w:rPr>
        <w:t xml:space="preserve">11 </w:t>
      </w:r>
      <w:r w:rsidRPr="0059624B">
        <w:rPr>
          <w:rFonts w:ascii="Times New Roman" w:hAnsi="Times New Roman" w:cs="Times New Roman"/>
          <w:lang w:val="en-AU"/>
        </w:rPr>
        <w:tab/>
        <w:t xml:space="preserve">Chang W, Cheng J, Allaire J, </w:t>
      </w:r>
      <w:r w:rsidRPr="0059624B">
        <w:rPr>
          <w:rFonts w:ascii="Times New Roman" w:hAnsi="Times New Roman" w:cs="Times New Roman"/>
          <w:i/>
          <w:iCs/>
          <w:lang w:val="en-AU"/>
        </w:rPr>
        <w:t>et al.</w:t>
      </w:r>
      <w:r w:rsidRPr="0059624B">
        <w:rPr>
          <w:rFonts w:ascii="Times New Roman" w:hAnsi="Times New Roman" w:cs="Times New Roman"/>
          <w:lang w:val="en-AU"/>
        </w:rPr>
        <w:t xml:space="preserve"> </w:t>
      </w:r>
      <w:r w:rsidRPr="0059624B">
        <w:rPr>
          <w:rFonts w:ascii="Times New Roman" w:hAnsi="Times New Roman" w:cs="Times New Roman"/>
          <w:i/>
          <w:iCs/>
          <w:lang w:val="en-AU"/>
        </w:rPr>
        <w:t>Shiny: Web application framework for r</w:t>
      </w:r>
      <w:r w:rsidRPr="0059624B">
        <w:rPr>
          <w:rFonts w:ascii="Times New Roman" w:hAnsi="Times New Roman" w:cs="Times New Roman"/>
          <w:lang w:val="en-AU"/>
        </w:rPr>
        <w:t xml:space="preserve">. 2023. </w:t>
      </w:r>
      <w:hyperlink r:id="rId18">
        <w:r w:rsidRPr="0059624B">
          <w:rPr>
            <w:rStyle w:val="Hyperlink"/>
            <w:rFonts w:ascii="Times New Roman" w:hAnsi="Times New Roman" w:cs="Times New Roman"/>
            <w:lang w:val="en-AU"/>
          </w:rPr>
          <w:t>https://shiny.posit.co/</w:t>
        </w:r>
      </w:hyperlink>
    </w:p>
    <w:p w14:paraId="0F836BFA" w14:textId="77777777" w:rsidR="00620236" w:rsidRPr="0059624B" w:rsidRDefault="00620236" w:rsidP="00620236">
      <w:pPr>
        <w:pStyle w:val="Bibliography"/>
        <w:rPr>
          <w:rFonts w:ascii="Times New Roman" w:hAnsi="Times New Roman" w:cs="Times New Roman"/>
          <w:lang w:val="en-AU"/>
        </w:rPr>
      </w:pPr>
      <w:bookmarkStart w:id="26" w:name="ref-R-shinydashboard"/>
      <w:bookmarkEnd w:id="25"/>
      <w:r w:rsidRPr="0059624B">
        <w:rPr>
          <w:rFonts w:ascii="Times New Roman" w:hAnsi="Times New Roman" w:cs="Times New Roman"/>
          <w:lang w:val="en-AU"/>
        </w:rPr>
        <w:t xml:space="preserve">12 </w:t>
      </w:r>
      <w:r w:rsidRPr="0059624B">
        <w:rPr>
          <w:rFonts w:ascii="Times New Roman" w:hAnsi="Times New Roman" w:cs="Times New Roman"/>
          <w:lang w:val="en-AU"/>
        </w:rPr>
        <w:tab/>
        <w:t xml:space="preserve">Chang W, Borges Ribeiro B. </w:t>
      </w:r>
      <w:proofErr w:type="spellStart"/>
      <w:r w:rsidRPr="0059624B">
        <w:rPr>
          <w:rFonts w:ascii="Times New Roman" w:hAnsi="Times New Roman" w:cs="Times New Roman"/>
          <w:i/>
          <w:iCs/>
          <w:lang w:val="en-AU"/>
        </w:rPr>
        <w:t>Shinydashboard</w:t>
      </w:r>
      <w:proofErr w:type="spellEnd"/>
      <w:r w:rsidRPr="0059624B">
        <w:rPr>
          <w:rFonts w:ascii="Times New Roman" w:hAnsi="Times New Roman" w:cs="Times New Roman"/>
          <w:i/>
          <w:iCs/>
          <w:lang w:val="en-AU"/>
        </w:rPr>
        <w:t>: Create dashboards with shiny</w:t>
      </w:r>
      <w:r w:rsidRPr="0059624B">
        <w:rPr>
          <w:rFonts w:ascii="Times New Roman" w:hAnsi="Times New Roman" w:cs="Times New Roman"/>
          <w:lang w:val="en-AU"/>
        </w:rPr>
        <w:t xml:space="preserve">. 2021. </w:t>
      </w:r>
      <w:hyperlink r:id="rId19">
        <w:r w:rsidRPr="0059624B">
          <w:rPr>
            <w:rStyle w:val="Hyperlink"/>
            <w:rFonts w:ascii="Times New Roman" w:hAnsi="Times New Roman" w:cs="Times New Roman"/>
            <w:lang w:val="en-AU"/>
          </w:rPr>
          <w:t>http://rstudio.github.io/shinydashboard/</w:t>
        </w:r>
      </w:hyperlink>
    </w:p>
    <w:p w14:paraId="3FD20660" w14:textId="77777777" w:rsidR="00620236" w:rsidRPr="0059624B" w:rsidRDefault="00620236" w:rsidP="00620236">
      <w:pPr>
        <w:pStyle w:val="Bibliography"/>
        <w:rPr>
          <w:rFonts w:ascii="Times New Roman" w:hAnsi="Times New Roman" w:cs="Times New Roman"/>
          <w:lang w:val="en-AU"/>
        </w:rPr>
      </w:pPr>
      <w:bookmarkStart w:id="27" w:name="ref-R-shinyWidgets"/>
      <w:bookmarkEnd w:id="26"/>
      <w:r w:rsidRPr="0059624B">
        <w:rPr>
          <w:rFonts w:ascii="Times New Roman" w:hAnsi="Times New Roman" w:cs="Times New Roman"/>
          <w:lang w:val="en-AU"/>
        </w:rPr>
        <w:t xml:space="preserve">13 </w:t>
      </w:r>
      <w:r w:rsidRPr="0059624B">
        <w:rPr>
          <w:rFonts w:ascii="Times New Roman" w:hAnsi="Times New Roman" w:cs="Times New Roman"/>
          <w:lang w:val="en-AU"/>
        </w:rPr>
        <w:tab/>
        <w:t xml:space="preserve">Perrier V, Meyer F, </w:t>
      </w:r>
      <w:proofErr w:type="spellStart"/>
      <w:r w:rsidRPr="0059624B">
        <w:rPr>
          <w:rFonts w:ascii="Times New Roman" w:hAnsi="Times New Roman" w:cs="Times New Roman"/>
          <w:lang w:val="en-AU"/>
        </w:rPr>
        <w:t>Granjon</w:t>
      </w:r>
      <w:proofErr w:type="spellEnd"/>
      <w:r w:rsidRPr="0059624B">
        <w:rPr>
          <w:rFonts w:ascii="Times New Roman" w:hAnsi="Times New Roman" w:cs="Times New Roman"/>
          <w:lang w:val="en-AU"/>
        </w:rPr>
        <w:t xml:space="preserve"> D. </w:t>
      </w:r>
      <w:proofErr w:type="spellStart"/>
      <w:r w:rsidRPr="0059624B">
        <w:rPr>
          <w:rFonts w:ascii="Times New Roman" w:hAnsi="Times New Roman" w:cs="Times New Roman"/>
          <w:i/>
          <w:iCs/>
          <w:lang w:val="en-AU"/>
        </w:rPr>
        <w:t>shinyWidgets</w:t>
      </w:r>
      <w:proofErr w:type="spellEnd"/>
      <w:r w:rsidRPr="0059624B">
        <w:rPr>
          <w:rFonts w:ascii="Times New Roman" w:hAnsi="Times New Roman" w:cs="Times New Roman"/>
          <w:i/>
          <w:iCs/>
          <w:lang w:val="en-AU"/>
        </w:rPr>
        <w:t>: Custom inputs widgets for shiny</w:t>
      </w:r>
      <w:r w:rsidRPr="0059624B">
        <w:rPr>
          <w:rFonts w:ascii="Times New Roman" w:hAnsi="Times New Roman" w:cs="Times New Roman"/>
          <w:lang w:val="en-AU"/>
        </w:rPr>
        <w:t xml:space="preserve">. 2023. </w:t>
      </w:r>
      <w:hyperlink r:id="rId20">
        <w:r w:rsidRPr="0059624B">
          <w:rPr>
            <w:rStyle w:val="Hyperlink"/>
            <w:rFonts w:ascii="Times New Roman" w:hAnsi="Times New Roman" w:cs="Times New Roman"/>
            <w:lang w:val="en-AU"/>
          </w:rPr>
          <w:t>https://github.com/dreamRs/shinyWidgets</w:t>
        </w:r>
      </w:hyperlink>
    </w:p>
    <w:p w14:paraId="774B5F52" w14:textId="77777777" w:rsidR="00620236" w:rsidRPr="0059624B" w:rsidRDefault="00620236" w:rsidP="00620236">
      <w:pPr>
        <w:pStyle w:val="Bibliography"/>
        <w:rPr>
          <w:rFonts w:ascii="Times New Roman" w:hAnsi="Times New Roman" w:cs="Times New Roman"/>
          <w:lang w:val="en-AU"/>
        </w:rPr>
      </w:pPr>
      <w:bookmarkStart w:id="28" w:name="ref-R-shinyjs"/>
      <w:bookmarkEnd w:id="27"/>
      <w:r w:rsidRPr="0059624B">
        <w:rPr>
          <w:rFonts w:ascii="Times New Roman" w:hAnsi="Times New Roman" w:cs="Times New Roman"/>
          <w:lang w:val="en-AU"/>
        </w:rPr>
        <w:t xml:space="preserve">14 </w:t>
      </w:r>
      <w:r w:rsidRPr="0059624B">
        <w:rPr>
          <w:rFonts w:ascii="Times New Roman" w:hAnsi="Times New Roman" w:cs="Times New Roman"/>
          <w:lang w:val="en-AU"/>
        </w:rPr>
        <w:tab/>
        <w:t xml:space="preserve">Attali D. </w:t>
      </w:r>
      <w:proofErr w:type="spellStart"/>
      <w:r w:rsidRPr="0059624B">
        <w:rPr>
          <w:rFonts w:ascii="Times New Roman" w:hAnsi="Times New Roman" w:cs="Times New Roman"/>
          <w:i/>
          <w:iCs/>
          <w:lang w:val="en-AU"/>
        </w:rPr>
        <w:t>Shinyjs</w:t>
      </w:r>
      <w:proofErr w:type="spellEnd"/>
      <w:r w:rsidRPr="0059624B">
        <w:rPr>
          <w:rFonts w:ascii="Times New Roman" w:hAnsi="Times New Roman" w:cs="Times New Roman"/>
          <w:i/>
          <w:iCs/>
          <w:lang w:val="en-AU"/>
        </w:rPr>
        <w:t>: Easily improve the user experience of your shiny apps in seconds</w:t>
      </w:r>
      <w:r w:rsidRPr="0059624B">
        <w:rPr>
          <w:rFonts w:ascii="Times New Roman" w:hAnsi="Times New Roman" w:cs="Times New Roman"/>
          <w:lang w:val="en-AU"/>
        </w:rPr>
        <w:t xml:space="preserve">. 2021. </w:t>
      </w:r>
      <w:hyperlink r:id="rId21">
        <w:r w:rsidRPr="0059624B">
          <w:rPr>
            <w:rStyle w:val="Hyperlink"/>
            <w:rFonts w:ascii="Times New Roman" w:hAnsi="Times New Roman" w:cs="Times New Roman"/>
            <w:lang w:val="en-AU"/>
          </w:rPr>
          <w:t>https://deanattali.com/shinyjs/</w:t>
        </w:r>
      </w:hyperlink>
    </w:p>
    <w:p w14:paraId="2194D3D0" w14:textId="77777777" w:rsidR="00620236" w:rsidRPr="0059624B" w:rsidRDefault="00620236" w:rsidP="00620236">
      <w:pPr>
        <w:pStyle w:val="Bibliography"/>
        <w:rPr>
          <w:rFonts w:ascii="Times New Roman" w:hAnsi="Times New Roman" w:cs="Times New Roman"/>
          <w:lang w:val="en-AU"/>
        </w:rPr>
      </w:pPr>
      <w:bookmarkStart w:id="29" w:name="ref-R-dplyr"/>
      <w:bookmarkEnd w:id="28"/>
      <w:r w:rsidRPr="0059624B">
        <w:rPr>
          <w:rFonts w:ascii="Times New Roman" w:hAnsi="Times New Roman" w:cs="Times New Roman"/>
          <w:lang w:val="en-AU"/>
        </w:rPr>
        <w:t xml:space="preserve">15 </w:t>
      </w:r>
      <w:r w:rsidRPr="0059624B">
        <w:rPr>
          <w:rFonts w:ascii="Times New Roman" w:hAnsi="Times New Roman" w:cs="Times New Roman"/>
          <w:lang w:val="en-AU"/>
        </w:rPr>
        <w:tab/>
        <w:t xml:space="preserve">Wickham H, François R, Henry L, </w:t>
      </w:r>
      <w:r w:rsidRPr="0059624B">
        <w:rPr>
          <w:rFonts w:ascii="Times New Roman" w:hAnsi="Times New Roman" w:cs="Times New Roman"/>
          <w:i/>
          <w:iCs/>
          <w:lang w:val="en-AU"/>
        </w:rPr>
        <w:t>et al.</w:t>
      </w:r>
      <w:r w:rsidRPr="0059624B">
        <w:rPr>
          <w:rFonts w:ascii="Times New Roman" w:hAnsi="Times New Roman" w:cs="Times New Roman"/>
          <w:lang w:val="en-AU"/>
        </w:rPr>
        <w:t xml:space="preserve"> </w:t>
      </w:r>
      <w:proofErr w:type="spellStart"/>
      <w:r w:rsidRPr="0059624B">
        <w:rPr>
          <w:rFonts w:ascii="Times New Roman" w:hAnsi="Times New Roman" w:cs="Times New Roman"/>
          <w:i/>
          <w:iCs/>
          <w:lang w:val="en-AU"/>
        </w:rPr>
        <w:t>Dplyr</w:t>
      </w:r>
      <w:proofErr w:type="spellEnd"/>
      <w:r w:rsidRPr="0059624B">
        <w:rPr>
          <w:rFonts w:ascii="Times New Roman" w:hAnsi="Times New Roman" w:cs="Times New Roman"/>
          <w:i/>
          <w:iCs/>
          <w:lang w:val="en-AU"/>
        </w:rPr>
        <w:t>: A grammar of data manipulation</w:t>
      </w:r>
      <w:r w:rsidRPr="0059624B">
        <w:rPr>
          <w:rFonts w:ascii="Times New Roman" w:hAnsi="Times New Roman" w:cs="Times New Roman"/>
          <w:lang w:val="en-AU"/>
        </w:rPr>
        <w:t xml:space="preserve">. 2023. </w:t>
      </w:r>
      <w:hyperlink r:id="rId22">
        <w:r w:rsidRPr="0059624B">
          <w:rPr>
            <w:rStyle w:val="Hyperlink"/>
            <w:rFonts w:ascii="Times New Roman" w:hAnsi="Times New Roman" w:cs="Times New Roman"/>
            <w:lang w:val="en-AU"/>
          </w:rPr>
          <w:t>https://dplyr.tidyverse.org</w:t>
        </w:r>
      </w:hyperlink>
    </w:p>
    <w:p w14:paraId="658E9253" w14:textId="77777777" w:rsidR="00620236" w:rsidRPr="0059624B" w:rsidRDefault="00620236" w:rsidP="00620236">
      <w:pPr>
        <w:pStyle w:val="Bibliography"/>
        <w:rPr>
          <w:rFonts w:ascii="Times New Roman" w:hAnsi="Times New Roman" w:cs="Times New Roman"/>
          <w:lang w:val="en-AU"/>
        </w:rPr>
      </w:pPr>
      <w:bookmarkStart w:id="30" w:name="ref-R-tidyr"/>
      <w:bookmarkEnd w:id="29"/>
      <w:r w:rsidRPr="0059624B">
        <w:rPr>
          <w:rFonts w:ascii="Times New Roman" w:hAnsi="Times New Roman" w:cs="Times New Roman"/>
          <w:lang w:val="en-AU"/>
        </w:rPr>
        <w:t xml:space="preserve">16 </w:t>
      </w:r>
      <w:r w:rsidRPr="0059624B">
        <w:rPr>
          <w:rFonts w:ascii="Times New Roman" w:hAnsi="Times New Roman" w:cs="Times New Roman"/>
          <w:lang w:val="en-AU"/>
        </w:rPr>
        <w:tab/>
        <w:t xml:space="preserve">Wickham H, Vaughan D, </w:t>
      </w:r>
      <w:proofErr w:type="spellStart"/>
      <w:r w:rsidRPr="0059624B">
        <w:rPr>
          <w:rFonts w:ascii="Times New Roman" w:hAnsi="Times New Roman" w:cs="Times New Roman"/>
          <w:lang w:val="en-AU"/>
        </w:rPr>
        <w:t>Girlich</w:t>
      </w:r>
      <w:proofErr w:type="spellEnd"/>
      <w:r w:rsidRPr="0059624B">
        <w:rPr>
          <w:rFonts w:ascii="Times New Roman" w:hAnsi="Times New Roman" w:cs="Times New Roman"/>
          <w:lang w:val="en-AU"/>
        </w:rPr>
        <w:t xml:space="preserve"> M. </w:t>
      </w:r>
      <w:proofErr w:type="spellStart"/>
      <w:r w:rsidRPr="0059624B">
        <w:rPr>
          <w:rFonts w:ascii="Times New Roman" w:hAnsi="Times New Roman" w:cs="Times New Roman"/>
          <w:i/>
          <w:iCs/>
          <w:lang w:val="en-AU"/>
        </w:rPr>
        <w:t>Tidyr</w:t>
      </w:r>
      <w:proofErr w:type="spellEnd"/>
      <w:r w:rsidRPr="0059624B">
        <w:rPr>
          <w:rFonts w:ascii="Times New Roman" w:hAnsi="Times New Roman" w:cs="Times New Roman"/>
          <w:i/>
          <w:iCs/>
          <w:lang w:val="en-AU"/>
        </w:rPr>
        <w:t>: Tidy messy data</w:t>
      </w:r>
      <w:r w:rsidRPr="0059624B">
        <w:rPr>
          <w:rFonts w:ascii="Times New Roman" w:hAnsi="Times New Roman" w:cs="Times New Roman"/>
          <w:lang w:val="en-AU"/>
        </w:rPr>
        <w:t xml:space="preserve">. 2023. </w:t>
      </w:r>
      <w:hyperlink r:id="rId23">
        <w:r w:rsidRPr="0059624B">
          <w:rPr>
            <w:rStyle w:val="Hyperlink"/>
            <w:rFonts w:ascii="Times New Roman" w:hAnsi="Times New Roman" w:cs="Times New Roman"/>
            <w:lang w:val="en-AU"/>
          </w:rPr>
          <w:t>https://tidyr.tidyverse.org</w:t>
        </w:r>
      </w:hyperlink>
    </w:p>
    <w:p w14:paraId="29906A19" w14:textId="77777777" w:rsidR="00620236" w:rsidRPr="0059624B" w:rsidRDefault="00620236" w:rsidP="00620236">
      <w:pPr>
        <w:pStyle w:val="Bibliography"/>
        <w:rPr>
          <w:rFonts w:ascii="Times New Roman" w:hAnsi="Times New Roman" w:cs="Times New Roman"/>
          <w:lang w:val="en-AU"/>
        </w:rPr>
      </w:pPr>
      <w:bookmarkStart w:id="31" w:name="ref-R-tidyverse"/>
      <w:bookmarkEnd w:id="30"/>
      <w:r w:rsidRPr="0059624B">
        <w:rPr>
          <w:rFonts w:ascii="Times New Roman" w:hAnsi="Times New Roman" w:cs="Times New Roman"/>
          <w:lang w:val="en-AU"/>
        </w:rPr>
        <w:t xml:space="preserve">17 </w:t>
      </w:r>
      <w:r w:rsidRPr="0059624B">
        <w:rPr>
          <w:rFonts w:ascii="Times New Roman" w:hAnsi="Times New Roman" w:cs="Times New Roman"/>
          <w:lang w:val="en-AU"/>
        </w:rPr>
        <w:tab/>
        <w:t xml:space="preserve">Wickham H. </w:t>
      </w:r>
      <w:proofErr w:type="spellStart"/>
      <w:r w:rsidRPr="0059624B">
        <w:rPr>
          <w:rFonts w:ascii="Times New Roman" w:hAnsi="Times New Roman" w:cs="Times New Roman"/>
          <w:i/>
          <w:iCs/>
          <w:lang w:val="en-AU"/>
        </w:rPr>
        <w:t>Tidyverse</w:t>
      </w:r>
      <w:proofErr w:type="spellEnd"/>
      <w:r w:rsidRPr="0059624B">
        <w:rPr>
          <w:rFonts w:ascii="Times New Roman" w:hAnsi="Times New Roman" w:cs="Times New Roman"/>
          <w:i/>
          <w:iCs/>
          <w:lang w:val="en-AU"/>
        </w:rPr>
        <w:t xml:space="preserve">: Easily install and load the </w:t>
      </w:r>
      <w:proofErr w:type="spellStart"/>
      <w:r w:rsidRPr="0059624B">
        <w:rPr>
          <w:rFonts w:ascii="Times New Roman" w:hAnsi="Times New Roman" w:cs="Times New Roman"/>
          <w:i/>
          <w:iCs/>
          <w:lang w:val="en-AU"/>
        </w:rPr>
        <w:t>tidyverse</w:t>
      </w:r>
      <w:proofErr w:type="spellEnd"/>
      <w:r w:rsidRPr="0059624B">
        <w:rPr>
          <w:rFonts w:ascii="Times New Roman" w:hAnsi="Times New Roman" w:cs="Times New Roman"/>
          <w:lang w:val="en-AU"/>
        </w:rPr>
        <w:t xml:space="preserve">. 2023. </w:t>
      </w:r>
      <w:hyperlink r:id="rId24">
        <w:r w:rsidRPr="0059624B">
          <w:rPr>
            <w:rStyle w:val="Hyperlink"/>
            <w:rFonts w:ascii="Times New Roman" w:hAnsi="Times New Roman" w:cs="Times New Roman"/>
            <w:lang w:val="en-AU"/>
          </w:rPr>
          <w:t>https://tidyverse.tidyverse.org</w:t>
        </w:r>
      </w:hyperlink>
    </w:p>
    <w:p w14:paraId="244302CC" w14:textId="77777777" w:rsidR="00620236" w:rsidRPr="0059624B" w:rsidRDefault="00620236" w:rsidP="00620236">
      <w:pPr>
        <w:pStyle w:val="Bibliography"/>
        <w:rPr>
          <w:rFonts w:ascii="Times New Roman" w:hAnsi="Times New Roman" w:cs="Times New Roman"/>
          <w:lang w:val="en-AU"/>
        </w:rPr>
      </w:pPr>
      <w:bookmarkStart w:id="32" w:name="ref-R-forcats"/>
      <w:bookmarkEnd w:id="31"/>
      <w:r w:rsidRPr="0059624B">
        <w:rPr>
          <w:rFonts w:ascii="Times New Roman" w:hAnsi="Times New Roman" w:cs="Times New Roman"/>
          <w:lang w:val="en-AU"/>
        </w:rPr>
        <w:t xml:space="preserve">18 </w:t>
      </w:r>
      <w:r w:rsidRPr="0059624B">
        <w:rPr>
          <w:rFonts w:ascii="Times New Roman" w:hAnsi="Times New Roman" w:cs="Times New Roman"/>
          <w:lang w:val="en-AU"/>
        </w:rPr>
        <w:tab/>
        <w:t xml:space="preserve">Wickham H. </w:t>
      </w:r>
      <w:proofErr w:type="spellStart"/>
      <w:r w:rsidRPr="0059624B">
        <w:rPr>
          <w:rFonts w:ascii="Times New Roman" w:hAnsi="Times New Roman" w:cs="Times New Roman"/>
          <w:i/>
          <w:iCs/>
          <w:lang w:val="en-AU"/>
        </w:rPr>
        <w:t>Forcats</w:t>
      </w:r>
      <w:proofErr w:type="spellEnd"/>
      <w:r w:rsidRPr="0059624B">
        <w:rPr>
          <w:rFonts w:ascii="Times New Roman" w:hAnsi="Times New Roman" w:cs="Times New Roman"/>
          <w:i/>
          <w:iCs/>
          <w:lang w:val="en-AU"/>
        </w:rPr>
        <w:t>: Tools for working with categorical variables (factors)</w:t>
      </w:r>
      <w:r w:rsidRPr="0059624B">
        <w:rPr>
          <w:rFonts w:ascii="Times New Roman" w:hAnsi="Times New Roman" w:cs="Times New Roman"/>
          <w:lang w:val="en-AU"/>
        </w:rPr>
        <w:t xml:space="preserve">. 2023. </w:t>
      </w:r>
      <w:hyperlink r:id="rId25">
        <w:r w:rsidRPr="0059624B">
          <w:rPr>
            <w:rStyle w:val="Hyperlink"/>
            <w:rFonts w:ascii="Times New Roman" w:hAnsi="Times New Roman" w:cs="Times New Roman"/>
            <w:lang w:val="en-AU"/>
          </w:rPr>
          <w:t>https://forcats.tidyverse.org/</w:t>
        </w:r>
      </w:hyperlink>
    </w:p>
    <w:p w14:paraId="39CF0B0D" w14:textId="77777777" w:rsidR="00620236" w:rsidRPr="0059624B" w:rsidRDefault="00620236" w:rsidP="00620236">
      <w:pPr>
        <w:pStyle w:val="Bibliography"/>
        <w:rPr>
          <w:rFonts w:ascii="Times New Roman" w:hAnsi="Times New Roman" w:cs="Times New Roman"/>
          <w:lang w:val="en-AU"/>
        </w:rPr>
      </w:pPr>
      <w:bookmarkStart w:id="33" w:name="ref-R-useful"/>
      <w:bookmarkEnd w:id="32"/>
      <w:r w:rsidRPr="0059624B">
        <w:rPr>
          <w:rFonts w:ascii="Times New Roman" w:hAnsi="Times New Roman" w:cs="Times New Roman"/>
          <w:lang w:val="en-AU"/>
        </w:rPr>
        <w:lastRenderedPageBreak/>
        <w:t xml:space="preserve">19 </w:t>
      </w:r>
      <w:r w:rsidRPr="0059624B">
        <w:rPr>
          <w:rFonts w:ascii="Times New Roman" w:hAnsi="Times New Roman" w:cs="Times New Roman"/>
          <w:lang w:val="en-AU"/>
        </w:rPr>
        <w:tab/>
        <w:t xml:space="preserve">Lander JP. </w:t>
      </w:r>
      <w:r w:rsidRPr="0059624B">
        <w:rPr>
          <w:rFonts w:ascii="Times New Roman" w:hAnsi="Times New Roman" w:cs="Times New Roman"/>
          <w:i/>
          <w:iCs/>
          <w:lang w:val="en-AU"/>
        </w:rPr>
        <w:t>Useful: A collection of handy, useful functions</w:t>
      </w:r>
      <w:r w:rsidRPr="0059624B">
        <w:rPr>
          <w:rFonts w:ascii="Times New Roman" w:hAnsi="Times New Roman" w:cs="Times New Roman"/>
          <w:lang w:val="en-AU"/>
        </w:rPr>
        <w:t xml:space="preserve">. 2023. </w:t>
      </w:r>
      <w:hyperlink r:id="rId26">
        <w:r w:rsidRPr="0059624B">
          <w:rPr>
            <w:rStyle w:val="Hyperlink"/>
            <w:rFonts w:ascii="Times New Roman" w:hAnsi="Times New Roman" w:cs="Times New Roman"/>
            <w:lang w:val="en-AU"/>
          </w:rPr>
          <w:t>https://github.com/jaredlander/useful</w:t>
        </w:r>
      </w:hyperlink>
    </w:p>
    <w:p w14:paraId="56E7BB60" w14:textId="77777777" w:rsidR="00620236" w:rsidRPr="0059624B" w:rsidRDefault="00620236" w:rsidP="00620236">
      <w:pPr>
        <w:pStyle w:val="Bibliography"/>
        <w:rPr>
          <w:rFonts w:ascii="Times New Roman" w:hAnsi="Times New Roman" w:cs="Times New Roman"/>
          <w:lang w:val="en-AU"/>
        </w:rPr>
      </w:pPr>
      <w:bookmarkStart w:id="34" w:name="ref-R-magrittr"/>
      <w:bookmarkEnd w:id="33"/>
      <w:r w:rsidRPr="0059624B">
        <w:rPr>
          <w:rFonts w:ascii="Times New Roman" w:hAnsi="Times New Roman" w:cs="Times New Roman"/>
          <w:lang w:val="en-AU"/>
        </w:rPr>
        <w:t xml:space="preserve">20 </w:t>
      </w:r>
      <w:r w:rsidRPr="0059624B">
        <w:rPr>
          <w:rFonts w:ascii="Times New Roman" w:hAnsi="Times New Roman" w:cs="Times New Roman"/>
          <w:lang w:val="en-AU"/>
        </w:rPr>
        <w:tab/>
        <w:t xml:space="preserve">Bache SM, Wickham H. </w:t>
      </w:r>
      <w:proofErr w:type="spellStart"/>
      <w:r w:rsidRPr="0059624B">
        <w:rPr>
          <w:rFonts w:ascii="Times New Roman" w:hAnsi="Times New Roman" w:cs="Times New Roman"/>
          <w:i/>
          <w:iCs/>
          <w:lang w:val="en-AU"/>
        </w:rPr>
        <w:t>Magrittr</w:t>
      </w:r>
      <w:proofErr w:type="spellEnd"/>
      <w:r w:rsidRPr="0059624B">
        <w:rPr>
          <w:rFonts w:ascii="Times New Roman" w:hAnsi="Times New Roman" w:cs="Times New Roman"/>
          <w:i/>
          <w:iCs/>
          <w:lang w:val="en-AU"/>
        </w:rPr>
        <w:t>: A forward-pipe operator for r</w:t>
      </w:r>
      <w:r w:rsidRPr="0059624B">
        <w:rPr>
          <w:rFonts w:ascii="Times New Roman" w:hAnsi="Times New Roman" w:cs="Times New Roman"/>
          <w:lang w:val="en-AU"/>
        </w:rPr>
        <w:t xml:space="preserve">. 2022. </w:t>
      </w:r>
      <w:hyperlink r:id="rId27">
        <w:r w:rsidRPr="0059624B">
          <w:rPr>
            <w:rStyle w:val="Hyperlink"/>
            <w:rFonts w:ascii="Times New Roman" w:hAnsi="Times New Roman" w:cs="Times New Roman"/>
            <w:lang w:val="en-AU"/>
          </w:rPr>
          <w:t>https://magrittr.tidyverse.org</w:t>
        </w:r>
      </w:hyperlink>
    </w:p>
    <w:p w14:paraId="130C40EC" w14:textId="77777777" w:rsidR="00620236" w:rsidRPr="0059624B" w:rsidRDefault="00620236" w:rsidP="00620236">
      <w:pPr>
        <w:pStyle w:val="Bibliography"/>
        <w:rPr>
          <w:rFonts w:ascii="Times New Roman" w:hAnsi="Times New Roman" w:cs="Times New Roman"/>
          <w:lang w:val="en-AU"/>
        </w:rPr>
      </w:pPr>
      <w:bookmarkStart w:id="35" w:name="ref-R-purrr"/>
      <w:bookmarkEnd w:id="34"/>
      <w:r w:rsidRPr="0059624B">
        <w:rPr>
          <w:rFonts w:ascii="Times New Roman" w:hAnsi="Times New Roman" w:cs="Times New Roman"/>
          <w:lang w:val="en-AU"/>
        </w:rPr>
        <w:t xml:space="preserve">21 </w:t>
      </w:r>
      <w:r w:rsidRPr="0059624B">
        <w:rPr>
          <w:rFonts w:ascii="Times New Roman" w:hAnsi="Times New Roman" w:cs="Times New Roman"/>
          <w:lang w:val="en-AU"/>
        </w:rPr>
        <w:tab/>
        <w:t xml:space="preserve">Wickham H, Henry L. </w:t>
      </w:r>
      <w:proofErr w:type="spellStart"/>
      <w:r w:rsidRPr="0059624B">
        <w:rPr>
          <w:rFonts w:ascii="Times New Roman" w:hAnsi="Times New Roman" w:cs="Times New Roman"/>
          <w:i/>
          <w:iCs/>
          <w:lang w:val="en-AU"/>
        </w:rPr>
        <w:t>Purrr</w:t>
      </w:r>
      <w:proofErr w:type="spellEnd"/>
      <w:r w:rsidRPr="0059624B">
        <w:rPr>
          <w:rFonts w:ascii="Times New Roman" w:hAnsi="Times New Roman" w:cs="Times New Roman"/>
          <w:i/>
          <w:iCs/>
          <w:lang w:val="en-AU"/>
        </w:rPr>
        <w:t>: Functional programming tools</w:t>
      </w:r>
      <w:r w:rsidRPr="0059624B">
        <w:rPr>
          <w:rFonts w:ascii="Times New Roman" w:hAnsi="Times New Roman" w:cs="Times New Roman"/>
          <w:lang w:val="en-AU"/>
        </w:rPr>
        <w:t xml:space="preserve">. 2023. </w:t>
      </w:r>
      <w:hyperlink r:id="rId28">
        <w:r w:rsidRPr="0059624B">
          <w:rPr>
            <w:rStyle w:val="Hyperlink"/>
            <w:rFonts w:ascii="Times New Roman" w:hAnsi="Times New Roman" w:cs="Times New Roman"/>
            <w:lang w:val="en-AU"/>
          </w:rPr>
          <w:t>https://purrr.tidyverse.org/</w:t>
        </w:r>
      </w:hyperlink>
    </w:p>
    <w:p w14:paraId="5823588D" w14:textId="77777777" w:rsidR="00620236" w:rsidRPr="0059624B" w:rsidRDefault="00620236" w:rsidP="00620236">
      <w:pPr>
        <w:pStyle w:val="Bibliography"/>
        <w:rPr>
          <w:rFonts w:ascii="Times New Roman" w:hAnsi="Times New Roman" w:cs="Times New Roman"/>
          <w:lang w:val="en-AU"/>
        </w:rPr>
      </w:pPr>
      <w:bookmarkStart w:id="36" w:name="ref-R-ggplot2"/>
      <w:bookmarkEnd w:id="35"/>
      <w:r w:rsidRPr="0059624B">
        <w:rPr>
          <w:rFonts w:ascii="Times New Roman" w:hAnsi="Times New Roman" w:cs="Times New Roman"/>
          <w:lang w:val="en-AU"/>
        </w:rPr>
        <w:t xml:space="preserve">22 </w:t>
      </w:r>
      <w:r w:rsidRPr="0059624B">
        <w:rPr>
          <w:rFonts w:ascii="Times New Roman" w:hAnsi="Times New Roman" w:cs="Times New Roman"/>
          <w:lang w:val="en-AU"/>
        </w:rPr>
        <w:tab/>
        <w:t xml:space="preserve">Wickham H, Chang W, Henry L, </w:t>
      </w:r>
      <w:r w:rsidRPr="0059624B">
        <w:rPr>
          <w:rFonts w:ascii="Times New Roman" w:hAnsi="Times New Roman" w:cs="Times New Roman"/>
          <w:i/>
          <w:iCs/>
          <w:lang w:val="en-AU"/>
        </w:rPr>
        <w:t>et al.</w:t>
      </w:r>
      <w:r w:rsidRPr="0059624B">
        <w:rPr>
          <w:rFonts w:ascii="Times New Roman" w:hAnsi="Times New Roman" w:cs="Times New Roman"/>
          <w:lang w:val="en-AU"/>
        </w:rPr>
        <w:t xml:space="preserve"> </w:t>
      </w:r>
      <w:r w:rsidRPr="0059624B">
        <w:rPr>
          <w:rFonts w:ascii="Times New Roman" w:hAnsi="Times New Roman" w:cs="Times New Roman"/>
          <w:i/>
          <w:iCs/>
          <w:lang w:val="en-AU"/>
        </w:rPr>
        <w:t>ggplot2: Create elegant data visualisations using the grammar of graphics</w:t>
      </w:r>
      <w:r w:rsidRPr="0059624B">
        <w:rPr>
          <w:rFonts w:ascii="Times New Roman" w:hAnsi="Times New Roman" w:cs="Times New Roman"/>
          <w:lang w:val="en-AU"/>
        </w:rPr>
        <w:t xml:space="preserve">. 2023. </w:t>
      </w:r>
      <w:hyperlink r:id="rId29">
        <w:r w:rsidRPr="0059624B">
          <w:rPr>
            <w:rStyle w:val="Hyperlink"/>
            <w:rFonts w:ascii="Times New Roman" w:hAnsi="Times New Roman" w:cs="Times New Roman"/>
            <w:lang w:val="en-AU"/>
          </w:rPr>
          <w:t>https://ggplot2.tidyverse.org</w:t>
        </w:r>
      </w:hyperlink>
    </w:p>
    <w:p w14:paraId="5F09099D" w14:textId="77777777" w:rsidR="00620236" w:rsidRPr="0059624B" w:rsidRDefault="00620236" w:rsidP="00620236">
      <w:pPr>
        <w:pStyle w:val="Bibliography"/>
        <w:rPr>
          <w:rFonts w:ascii="Times New Roman" w:hAnsi="Times New Roman" w:cs="Times New Roman"/>
          <w:lang w:val="en-AU"/>
        </w:rPr>
      </w:pPr>
      <w:bookmarkStart w:id="37" w:name="ref-R-plotly"/>
      <w:bookmarkEnd w:id="36"/>
      <w:r w:rsidRPr="0059624B">
        <w:rPr>
          <w:rFonts w:ascii="Times New Roman" w:hAnsi="Times New Roman" w:cs="Times New Roman"/>
          <w:lang w:val="en-AU"/>
        </w:rPr>
        <w:t xml:space="preserve">23 </w:t>
      </w:r>
      <w:r w:rsidRPr="0059624B">
        <w:rPr>
          <w:rFonts w:ascii="Times New Roman" w:hAnsi="Times New Roman" w:cs="Times New Roman"/>
          <w:lang w:val="en-AU"/>
        </w:rPr>
        <w:tab/>
        <w:t xml:space="preserve">Sievert C, Parmer C, Hocking T, </w:t>
      </w:r>
      <w:r w:rsidRPr="0059624B">
        <w:rPr>
          <w:rFonts w:ascii="Times New Roman" w:hAnsi="Times New Roman" w:cs="Times New Roman"/>
          <w:i/>
          <w:iCs/>
          <w:lang w:val="en-AU"/>
        </w:rPr>
        <w:t>et al.</w:t>
      </w:r>
      <w:r w:rsidRPr="0059624B">
        <w:rPr>
          <w:rFonts w:ascii="Times New Roman" w:hAnsi="Times New Roman" w:cs="Times New Roman"/>
          <w:lang w:val="en-AU"/>
        </w:rPr>
        <w:t xml:space="preserve"> </w:t>
      </w:r>
      <w:proofErr w:type="spellStart"/>
      <w:r w:rsidRPr="0059624B">
        <w:rPr>
          <w:rFonts w:ascii="Times New Roman" w:hAnsi="Times New Roman" w:cs="Times New Roman"/>
          <w:i/>
          <w:iCs/>
          <w:lang w:val="en-AU"/>
        </w:rPr>
        <w:t>Plotly</w:t>
      </w:r>
      <w:proofErr w:type="spellEnd"/>
      <w:r w:rsidRPr="0059624B">
        <w:rPr>
          <w:rFonts w:ascii="Times New Roman" w:hAnsi="Times New Roman" w:cs="Times New Roman"/>
          <w:i/>
          <w:iCs/>
          <w:lang w:val="en-AU"/>
        </w:rPr>
        <w:t>: Create interactive web graphics via plotly.js</w:t>
      </w:r>
      <w:r w:rsidRPr="0059624B">
        <w:rPr>
          <w:rFonts w:ascii="Times New Roman" w:hAnsi="Times New Roman" w:cs="Times New Roman"/>
          <w:lang w:val="en-AU"/>
        </w:rPr>
        <w:t xml:space="preserve">. 2023. </w:t>
      </w:r>
      <w:hyperlink r:id="rId30">
        <w:r w:rsidRPr="0059624B">
          <w:rPr>
            <w:rStyle w:val="Hyperlink"/>
            <w:rFonts w:ascii="Times New Roman" w:hAnsi="Times New Roman" w:cs="Times New Roman"/>
            <w:lang w:val="en-AU"/>
          </w:rPr>
          <w:t>https://plotly-r.com</w:t>
        </w:r>
      </w:hyperlink>
    </w:p>
    <w:p w14:paraId="78C2B78E" w14:textId="77777777" w:rsidR="00620236" w:rsidRPr="0059624B" w:rsidRDefault="00620236" w:rsidP="00620236">
      <w:pPr>
        <w:pStyle w:val="Bibliography"/>
        <w:rPr>
          <w:rFonts w:ascii="Times New Roman" w:hAnsi="Times New Roman" w:cs="Times New Roman"/>
          <w:lang w:val="en-AU"/>
        </w:rPr>
      </w:pPr>
      <w:bookmarkStart w:id="38" w:name="ref-R-scales"/>
      <w:bookmarkEnd w:id="37"/>
      <w:r w:rsidRPr="0059624B">
        <w:rPr>
          <w:rFonts w:ascii="Times New Roman" w:hAnsi="Times New Roman" w:cs="Times New Roman"/>
          <w:lang w:val="en-AU"/>
        </w:rPr>
        <w:t xml:space="preserve">24 </w:t>
      </w:r>
      <w:r w:rsidRPr="0059624B">
        <w:rPr>
          <w:rFonts w:ascii="Times New Roman" w:hAnsi="Times New Roman" w:cs="Times New Roman"/>
          <w:lang w:val="en-AU"/>
        </w:rPr>
        <w:tab/>
        <w:t xml:space="preserve">Wickham H, Seidel D. </w:t>
      </w:r>
      <w:r w:rsidRPr="0059624B">
        <w:rPr>
          <w:rFonts w:ascii="Times New Roman" w:hAnsi="Times New Roman" w:cs="Times New Roman"/>
          <w:i/>
          <w:iCs/>
          <w:lang w:val="en-AU"/>
        </w:rPr>
        <w:t>Scales: Scale functions for visualization</w:t>
      </w:r>
      <w:r w:rsidRPr="0059624B">
        <w:rPr>
          <w:rFonts w:ascii="Times New Roman" w:hAnsi="Times New Roman" w:cs="Times New Roman"/>
          <w:lang w:val="en-AU"/>
        </w:rPr>
        <w:t xml:space="preserve">. 2022. </w:t>
      </w:r>
      <w:hyperlink r:id="rId31">
        <w:r w:rsidRPr="0059624B">
          <w:rPr>
            <w:rStyle w:val="Hyperlink"/>
            <w:rFonts w:ascii="Times New Roman" w:hAnsi="Times New Roman" w:cs="Times New Roman"/>
            <w:lang w:val="en-AU"/>
          </w:rPr>
          <w:t>https://scales.r-lib.org</w:t>
        </w:r>
      </w:hyperlink>
    </w:p>
    <w:p w14:paraId="6108B586" w14:textId="77777777" w:rsidR="00620236" w:rsidRPr="0059624B" w:rsidRDefault="00620236" w:rsidP="00620236">
      <w:pPr>
        <w:pStyle w:val="Bibliography"/>
        <w:rPr>
          <w:rFonts w:ascii="Times New Roman" w:hAnsi="Times New Roman" w:cs="Times New Roman"/>
          <w:lang w:val="en-AU"/>
        </w:rPr>
      </w:pPr>
      <w:bookmarkStart w:id="39" w:name="ref-R-DT"/>
      <w:bookmarkEnd w:id="38"/>
      <w:r w:rsidRPr="0059624B">
        <w:rPr>
          <w:rFonts w:ascii="Times New Roman" w:hAnsi="Times New Roman" w:cs="Times New Roman"/>
          <w:lang w:val="en-AU"/>
        </w:rPr>
        <w:t xml:space="preserve">25 </w:t>
      </w:r>
      <w:r w:rsidRPr="0059624B">
        <w:rPr>
          <w:rFonts w:ascii="Times New Roman" w:hAnsi="Times New Roman" w:cs="Times New Roman"/>
          <w:lang w:val="en-AU"/>
        </w:rPr>
        <w:tab/>
        <w:t xml:space="preserve">Xie Y, Cheng J, Tan X. </w:t>
      </w:r>
      <w:r w:rsidRPr="0059624B">
        <w:rPr>
          <w:rFonts w:ascii="Times New Roman" w:hAnsi="Times New Roman" w:cs="Times New Roman"/>
          <w:i/>
          <w:iCs/>
          <w:lang w:val="en-AU"/>
        </w:rPr>
        <w:t xml:space="preserve">DT: A wrapper of the JavaScript library </w:t>
      </w:r>
      <w:proofErr w:type="spellStart"/>
      <w:r w:rsidRPr="0059624B">
        <w:rPr>
          <w:rFonts w:ascii="Times New Roman" w:hAnsi="Times New Roman" w:cs="Times New Roman"/>
          <w:i/>
          <w:iCs/>
          <w:lang w:val="en-AU"/>
        </w:rPr>
        <w:t>DataTables</w:t>
      </w:r>
      <w:proofErr w:type="spellEnd"/>
      <w:r w:rsidRPr="0059624B">
        <w:rPr>
          <w:rFonts w:ascii="Times New Roman" w:hAnsi="Times New Roman" w:cs="Times New Roman"/>
          <w:lang w:val="en-AU"/>
        </w:rPr>
        <w:t xml:space="preserve">. 2023. </w:t>
      </w:r>
      <w:hyperlink r:id="rId32">
        <w:r w:rsidRPr="0059624B">
          <w:rPr>
            <w:rStyle w:val="Hyperlink"/>
            <w:rFonts w:ascii="Times New Roman" w:hAnsi="Times New Roman" w:cs="Times New Roman"/>
            <w:lang w:val="en-AU"/>
          </w:rPr>
          <w:t>https://github.com/rstudio/DT</w:t>
        </w:r>
      </w:hyperlink>
    </w:p>
    <w:p w14:paraId="2628C819" w14:textId="77777777" w:rsidR="00620236" w:rsidRPr="0059624B" w:rsidRDefault="00620236" w:rsidP="00620236">
      <w:pPr>
        <w:pStyle w:val="Bibliography"/>
        <w:rPr>
          <w:rFonts w:ascii="Times New Roman" w:hAnsi="Times New Roman" w:cs="Times New Roman"/>
          <w:lang w:val="en-AU"/>
        </w:rPr>
      </w:pPr>
      <w:bookmarkStart w:id="40" w:name="ref-R-htmltools"/>
      <w:bookmarkEnd w:id="39"/>
      <w:r w:rsidRPr="0059624B">
        <w:rPr>
          <w:rFonts w:ascii="Times New Roman" w:hAnsi="Times New Roman" w:cs="Times New Roman"/>
          <w:lang w:val="en-AU"/>
        </w:rPr>
        <w:t xml:space="preserve">26 </w:t>
      </w:r>
      <w:r w:rsidRPr="0059624B">
        <w:rPr>
          <w:rFonts w:ascii="Times New Roman" w:hAnsi="Times New Roman" w:cs="Times New Roman"/>
          <w:lang w:val="en-AU"/>
        </w:rPr>
        <w:tab/>
        <w:t xml:space="preserve">Cheng J, Sievert C, </w:t>
      </w:r>
      <w:proofErr w:type="spellStart"/>
      <w:r w:rsidRPr="0059624B">
        <w:rPr>
          <w:rFonts w:ascii="Times New Roman" w:hAnsi="Times New Roman" w:cs="Times New Roman"/>
          <w:lang w:val="en-AU"/>
        </w:rPr>
        <w:t>Schloerke</w:t>
      </w:r>
      <w:proofErr w:type="spellEnd"/>
      <w:r w:rsidRPr="0059624B">
        <w:rPr>
          <w:rFonts w:ascii="Times New Roman" w:hAnsi="Times New Roman" w:cs="Times New Roman"/>
          <w:lang w:val="en-AU"/>
        </w:rPr>
        <w:t xml:space="preserve"> B, </w:t>
      </w:r>
      <w:r w:rsidRPr="0059624B">
        <w:rPr>
          <w:rFonts w:ascii="Times New Roman" w:hAnsi="Times New Roman" w:cs="Times New Roman"/>
          <w:i/>
          <w:iCs/>
          <w:lang w:val="en-AU"/>
        </w:rPr>
        <w:t>et al.</w:t>
      </w:r>
      <w:r w:rsidRPr="0059624B">
        <w:rPr>
          <w:rFonts w:ascii="Times New Roman" w:hAnsi="Times New Roman" w:cs="Times New Roman"/>
          <w:lang w:val="en-AU"/>
        </w:rPr>
        <w:t xml:space="preserve"> </w:t>
      </w:r>
      <w:proofErr w:type="spellStart"/>
      <w:r w:rsidRPr="0059624B">
        <w:rPr>
          <w:rFonts w:ascii="Times New Roman" w:hAnsi="Times New Roman" w:cs="Times New Roman"/>
          <w:i/>
          <w:iCs/>
          <w:lang w:val="en-AU"/>
        </w:rPr>
        <w:t>Htmltools</w:t>
      </w:r>
      <w:proofErr w:type="spellEnd"/>
      <w:r w:rsidRPr="0059624B">
        <w:rPr>
          <w:rFonts w:ascii="Times New Roman" w:hAnsi="Times New Roman" w:cs="Times New Roman"/>
          <w:i/>
          <w:iCs/>
          <w:lang w:val="en-AU"/>
        </w:rPr>
        <w:t>: Tools for HTML</w:t>
      </w:r>
      <w:r w:rsidRPr="0059624B">
        <w:rPr>
          <w:rFonts w:ascii="Times New Roman" w:hAnsi="Times New Roman" w:cs="Times New Roman"/>
          <w:lang w:val="en-AU"/>
        </w:rPr>
        <w:t xml:space="preserve">. 2023. </w:t>
      </w:r>
      <w:hyperlink r:id="rId33">
        <w:r w:rsidRPr="0059624B">
          <w:rPr>
            <w:rStyle w:val="Hyperlink"/>
            <w:rFonts w:ascii="Times New Roman" w:hAnsi="Times New Roman" w:cs="Times New Roman"/>
            <w:lang w:val="en-AU"/>
          </w:rPr>
          <w:t>https://github.com/rstudio/htmltools</w:t>
        </w:r>
      </w:hyperlink>
    </w:p>
    <w:p w14:paraId="05912893" w14:textId="77777777" w:rsidR="00620236" w:rsidRPr="0059624B" w:rsidRDefault="00620236" w:rsidP="00620236">
      <w:pPr>
        <w:pStyle w:val="Bibliography"/>
        <w:rPr>
          <w:rFonts w:ascii="Times New Roman" w:hAnsi="Times New Roman" w:cs="Times New Roman"/>
          <w:lang w:val="en-AU"/>
        </w:rPr>
      </w:pPr>
      <w:bookmarkStart w:id="41" w:name="ref-R-fontawesome"/>
      <w:bookmarkEnd w:id="40"/>
      <w:r w:rsidRPr="0059624B">
        <w:rPr>
          <w:rFonts w:ascii="Times New Roman" w:hAnsi="Times New Roman" w:cs="Times New Roman"/>
          <w:lang w:val="en-AU"/>
        </w:rPr>
        <w:t xml:space="preserve">27 </w:t>
      </w:r>
      <w:r w:rsidRPr="0059624B">
        <w:rPr>
          <w:rFonts w:ascii="Times New Roman" w:hAnsi="Times New Roman" w:cs="Times New Roman"/>
          <w:lang w:val="en-AU"/>
        </w:rPr>
        <w:tab/>
        <w:t xml:space="preserve">Iannone R. </w:t>
      </w:r>
      <w:proofErr w:type="spellStart"/>
      <w:r w:rsidRPr="0059624B">
        <w:rPr>
          <w:rFonts w:ascii="Times New Roman" w:hAnsi="Times New Roman" w:cs="Times New Roman"/>
          <w:i/>
          <w:iCs/>
          <w:lang w:val="en-AU"/>
        </w:rPr>
        <w:t>Fontawesome</w:t>
      </w:r>
      <w:proofErr w:type="spellEnd"/>
      <w:r w:rsidRPr="0059624B">
        <w:rPr>
          <w:rFonts w:ascii="Times New Roman" w:hAnsi="Times New Roman" w:cs="Times New Roman"/>
          <w:i/>
          <w:iCs/>
          <w:lang w:val="en-AU"/>
        </w:rPr>
        <w:t>: Easily work with font awesome icons</w:t>
      </w:r>
      <w:r w:rsidRPr="0059624B">
        <w:rPr>
          <w:rFonts w:ascii="Times New Roman" w:hAnsi="Times New Roman" w:cs="Times New Roman"/>
          <w:lang w:val="en-AU"/>
        </w:rPr>
        <w:t xml:space="preserve">. 2023. </w:t>
      </w:r>
      <w:hyperlink r:id="rId34">
        <w:r w:rsidRPr="0059624B">
          <w:rPr>
            <w:rStyle w:val="Hyperlink"/>
            <w:rFonts w:ascii="Times New Roman" w:hAnsi="Times New Roman" w:cs="Times New Roman"/>
            <w:lang w:val="en-AU"/>
          </w:rPr>
          <w:t>https://github.com/rstudio/fontawesome</w:t>
        </w:r>
      </w:hyperlink>
      <w:bookmarkEnd w:id="13"/>
      <w:bookmarkEnd w:id="15"/>
      <w:bookmarkEnd w:id="41"/>
    </w:p>
    <w:p w14:paraId="35A71541" w14:textId="77777777" w:rsidR="00620236" w:rsidRPr="0059624B" w:rsidRDefault="00620236" w:rsidP="00620236">
      <w:pPr>
        <w:pStyle w:val="BodyText"/>
        <w:rPr>
          <w:rFonts w:ascii="Times New Roman" w:hAnsi="Times New Roman" w:cs="Times New Roman"/>
        </w:rPr>
      </w:pPr>
    </w:p>
    <w:sectPr w:rsidR="00620236" w:rsidRPr="005962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rah Bauermeister" w:date="2024-02-13T10:07:00Z" w:initials="SB">
    <w:p w14:paraId="73116B6F" w14:textId="4BA226CD" w:rsidR="00F057E2" w:rsidRDefault="00F057E2">
      <w:pPr>
        <w:pStyle w:val="CommentText"/>
      </w:pPr>
      <w:r>
        <w:rPr>
          <w:rStyle w:val="CommentReference"/>
        </w:rPr>
        <w:annotationRef/>
      </w:r>
      <w:r w:rsidR="001B785E">
        <w:t>‘hosted or held in’?</w:t>
      </w:r>
      <w:r>
        <w:t xml:space="preserve"> </w:t>
      </w:r>
    </w:p>
  </w:comment>
  <w:comment w:id="3" w:author="Sarah Bauermeister" w:date="2024-02-13T12:51:00Z" w:initials="SB">
    <w:p w14:paraId="3E512DB6" w14:textId="75A4B887" w:rsidR="00772D44" w:rsidRDefault="00772D44">
      <w:pPr>
        <w:pStyle w:val="CommentText"/>
      </w:pPr>
      <w:r>
        <w:rPr>
          <w:rStyle w:val="CommentReference"/>
        </w:rPr>
        <w:annotationRef/>
      </w:r>
      <w:r>
        <w:t>Ambiguous in context of a data tool. Suggest using an alternative word, e.g., diverse.</w:t>
      </w:r>
    </w:p>
  </w:comment>
  <w:comment w:id="4" w:author="Sarah Bauermeister" w:date="2024-02-13T12:53:00Z" w:initials="SB">
    <w:p w14:paraId="4B47F8F2" w14:textId="2B3D7636" w:rsidR="00772D44" w:rsidRDefault="00772D44">
      <w:pPr>
        <w:pStyle w:val="CommentText"/>
      </w:pPr>
      <w:r>
        <w:rPr>
          <w:rStyle w:val="CommentReference"/>
        </w:rPr>
        <w:annotationRef/>
      </w:r>
      <w:r>
        <w:t>Datapoints or variables?</w:t>
      </w:r>
    </w:p>
  </w:comment>
  <w:comment w:id="10" w:author="Sarah Bauermeister" w:date="2024-02-13T12:55:00Z" w:initials="SB">
    <w:p w14:paraId="7AB8E174" w14:textId="02B332CB" w:rsidR="00772D44" w:rsidRDefault="00772D44">
      <w:pPr>
        <w:pStyle w:val="CommentText"/>
      </w:pPr>
      <w:r>
        <w:rPr>
          <w:rStyle w:val="CommentReference"/>
        </w:rPr>
        <w:annotationRef/>
      </w:r>
      <w:r>
        <w:t xml:space="preserve">DPUK is funded by the Medical Research Council (MRC/T0333771). </w:t>
      </w:r>
      <w:bookmarkStart w:id="11" w:name="_GoBack"/>
      <w:bookmarkEnd w:id="1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116B6F" w15:done="0"/>
  <w15:commentEx w15:paraId="3E512DB6" w15:done="0"/>
  <w15:commentEx w15:paraId="4B47F8F2" w15:done="0"/>
  <w15:commentEx w15:paraId="7AB8E1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116B6F" w16cid:durableId="2975BDE3"/>
  <w16cid:commentId w16cid:paraId="3E512DB6" w16cid:durableId="2975E437"/>
  <w16cid:commentId w16cid:paraId="4B47F8F2" w16cid:durableId="2975E4C3"/>
  <w16cid:commentId w16cid:paraId="7AB8E174" w16cid:durableId="2975E5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1"/>
    <w:multiLevelType w:val="multilevel"/>
    <w:tmpl w:val="F52E6E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67C0C74"/>
    <w:multiLevelType w:val="hybridMultilevel"/>
    <w:tmpl w:val="062C3B00"/>
    <w:lvl w:ilvl="0" w:tplc="0C090001">
      <w:start w:val="1"/>
      <w:numFmt w:val="bullet"/>
      <w:lvlText w:val=""/>
      <w:lvlJc w:val="left"/>
      <w:pPr>
        <w:ind w:left="960" w:hanging="360"/>
      </w:pPr>
      <w:rPr>
        <w:rFonts w:ascii="Symbol" w:hAnsi="Symbol" w:hint="default"/>
      </w:rPr>
    </w:lvl>
    <w:lvl w:ilvl="1" w:tplc="0C090003" w:tentative="1">
      <w:start w:val="1"/>
      <w:numFmt w:val="bullet"/>
      <w:lvlText w:val="o"/>
      <w:lvlJc w:val="left"/>
      <w:pPr>
        <w:ind w:left="1680" w:hanging="360"/>
      </w:pPr>
      <w:rPr>
        <w:rFonts w:ascii="Courier New" w:hAnsi="Courier New" w:cs="Courier New" w:hint="default"/>
      </w:rPr>
    </w:lvl>
    <w:lvl w:ilvl="2" w:tplc="0C090005" w:tentative="1">
      <w:start w:val="1"/>
      <w:numFmt w:val="bullet"/>
      <w:lvlText w:val=""/>
      <w:lvlJc w:val="left"/>
      <w:pPr>
        <w:ind w:left="2400" w:hanging="360"/>
      </w:pPr>
      <w:rPr>
        <w:rFonts w:ascii="Wingdings" w:hAnsi="Wingdings" w:hint="default"/>
      </w:rPr>
    </w:lvl>
    <w:lvl w:ilvl="3" w:tplc="0C090001" w:tentative="1">
      <w:start w:val="1"/>
      <w:numFmt w:val="bullet"/>
      <w:lvlText w:val=""/>
      <w:lvlJc w:val="left"/>
      <w:pPr>
        <w:ind w:left="3120" w:hanging="360"/>
      </w:pPr>
      <w:rPr>
        <w:rFonts w:ascii="Symbol" w:hAnsi="Symbol" w:hint="default"/>
      </w:rPr>
    </w:lvl>
    <w:lvl w:ilvl="4" w:tplc="0C090003" w:tentative="1">
      <w:start w:val="1"/>
      <w:numFmt w:val="bullet"/>
      <w:lvlText w:val="o"/>
      <w:lvlJc w:val="left"/>
      <w:pPr>
        <w:ind w:left="3840" w:hanging="360"/>
      </w:pPr>
      <w:rPr>
        <w:rFonts w:ascii="Courier New" w:hAnsi="Courier New" w:cs="Courier New" w:hint="default"/>
      </w:rPr>
    </w:lvl>
    <w:lvl w:ilvl="5" w:tplc="0C090005" w:tentative="1">
      <w:start w:val="1"/>
      <w:numFmt w:val="bullet"/>
      <w:lvlText w:val=""/>
      <w:lvlJc w:val="left"/>
      <w:pPr>
        <w:ind w:left="4560" w:hanging="360"/>
      </w:pPr>
      <w:rPr>
        <w:rFonts w:ascii="Wingdings" w:hAnsi="Wingdings" w:hint="default"/>
      </w:rPr>
    </w:lvl>
    <w:lvl w:ilvl="6" w:tplc="0C090001" w:tentative="1">
      <w:start w:val="1"/>
      <w:numFmt w:val="bullet"/>
      <w:lvlText w:val=""/>
      <w:lvlJc w:val="left"/>
      <w:pPr>
        <w:ind w:left="5280" w:hanging="360"/>
      </w:pPr>
      <w:rPr>
        <w:rFonts w:ascii="Symbol" w:hAnsi="Symbol" w:hint="default"/>
      </w:rPr>
    </w:lvl>
    <w:lvl w:ilvl="7" w:tplc="0C090003" w:tentative="1">
      <w:start w:val="1"/>
      <w:numFmt w:val="bullet"/>
      <w:lvlText w:val="o"/>
      <w:lvlJc w:val="left"/>
      <w:pPr>
        <w:ind w:left="6000" w:hanging="360"/>
      </w:pPr>
      <w:rPr>
        <w:rFonts w:ascii="Courier New" w:hAnsi="Courier New" w:cs="Courier New" w:hint="default"/>
      </w:rPr>
    </w:lvl>
    <w:lvl w:ilvl="8" w:tplc="0C090005" w:tentative="1">
      <w:start w:val="1"/>
      <w:numFmt w:val="bullet"/>
      <w:lvlText w:val=""/>
      <w:lvlJc w:val="left"/>
      <w:pPr>
        <w:ind w:left="67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Bauermeister">
    <w15:presenceInfo w15:providerId="None" w15:userId="Sarah Bauermei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BE"/>
    <w:rsid w:val="001B785E"/>
    <w:rsid w:val="00203177"/>
    <w:rsid w:val="002C5B22"/>
    <w:rsid w:val="003564F4"/>
    <w:rsid w:val="00365A54"/>
    <w:rsid w:val="004D10FE"/>
    <w:rsid w:val="0059624B"/>
    <w:rsid w:val="00620236"/>
    <w:rsid w:val="00682D02"/>
    <w:rsid w:val="006B0AFB"/>
    <w:rsid w:val="00772D44"/>
    <w:rsid w:val="0082307B"/>
    <w:rsid w:val="00865440"/>
    <w:rsid w:val="00AB1623"/>
    <w:rsid w:val="00ED50BE"/>
    <w:rsid w:val="00F057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5E7F"/>
  <w15:chartTrackingRefBased/>
  <w15:docId w15:val="{C24A1669-1A3B-427A-B92C-E9E2A2FE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50BE"/>
    <w:pPr>
      <w:spacing w:after="200" w:line="240" w:lineRule="auto"/>
    </w:pPr>
    <w:rPr>
      <w:kern w:val="0"/>
      <w:sz w:val="24"/>
      <w:szCs w:val="24"/>
      <w:lang w:val="en-US"/>
      <w14:ligatures w14:val="none"/>
    </w:rPr>
  </w:style>
  <w:style w:type="paragraph" w:styleId="Heading1">
    <w:name w:val="heading 1"/>
    <w:basedOn w:val="Normal"/>
    <w:next w:val="Normal"/>
    <w:link w:val="Heading1Char"/>
    <w:uiPriority w:val="9"/>
    <w:qFormat/>
    <w:rsid w:val="00620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ED50BE"/>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Normal"/>
    <w:link w:val="Heading3Char"/>
    <w:uiPriority w:val="9"/>
    <w:semiHidden/>
    <w:unhideWhenUsed/>
    <w:qFormat/>
    <w:rsid w:val="00ED50B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D50BE"/>
    <w:pPr>
      <w:spacing w:before="180" w:after="180"/>
    </w:pPr>
  </w:style>
  <w:style w:type="character" w:customStyle="1" w:styleId="BodyTextChar">
    <w:name w:val="Body Text Char"/>
    <w:basedOn w:val="DefaultParagraphFont"/>
    <w:link w:val="BodyText"/>
    <w:rsid w:val="00ED50BE"/>
    <w:rPr>
      <w:kern w:val="0"/>
      <w:sz w:val="24"/>
      <w:szCs w:val="24"/>
      <w:lang w:val="en-US"/>
      <w14:ligatures w14:val="none"/>
    </w:rPr>
  </w:style>
  <w:style w:type="paragraph" w:styleId="Title">
    <w:name w:val="Title"/>
    <w:basedOn w:val="Normal"/>
    <w:next w:val="BodyText"/>
    <w:link w:val="TitleChar"/>
    <w:qFormat/>
    <w:rsid w:val="00ED50BE"/>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D50BE"/>
    <w:rPr>
      <w:rFonts w:asciiTheme="majorHAnsi" w:eastAsiaTheme="majorEastAsia" w:hAnsiTheme="majorHAnsi" w:cstheme="majorBidi"/>
      <w:b/>
      <w:bCs/>
      <w:color w:val="2D4F8E" w:themeColor="accent1" w:themeShade="B5"/>
      <w:kern w:val="0"/>
      <w:sz w:val="36"/>
      <w:szCs w:val="36"/>
      <w:lang w:val="en-US"/>
      <w14:ligatures w14:val="none"/>
    </w:rPr>
  </w:style>
  <w:style w:type="paragraph" w:styleId="Date">
    <w:name w:val="Date"/>
    <w:next w:val="BodyText"/>
    <w:link w:val="DateChar"/>
    <w:qFormat/>
    <w:rsid w:val="00ED50BE"/>
    <w:pPr>
      <w:keepNext/>
      <w:keepLines/>
      <w:spacing w:after="200" w:line="240" w:lineRule="auto"/>
      <w:jc w:val="center"/>
    </w:pPr>
    <w:rPr>
      <w:kern w:val="0"/>
      <w:sz w:val="24"/>
      <w:szCs w:val="24"/>
      <w:lang w:val="en-US"/>
      <w14:ligatures w14:val="none"/>
    </w:rPr>
  </w:style>
  <w:style w:type="character" w:customStyle="1" w:styleId="DateChar">
    <w:name w:val="Date Char"/>
    <w:basedOn w:val="DefaultParagraphFont"/>
    <w:link w:val="Date"/>
    <w:rsid w:val="00ED50BE"/>
    <w:rPr>
      <w:kern w:val="0"/>
      <w:sz w:val="24"/>
      <w:szCs w:val="24"/>
      <w:lang w:val="en-US"/>
      <w14:ligatures w14:val="none"/>
    </w:rPr>
  </w:style>
  <w:style w:type="character" w:customStyle="1" w:styleId="Heading2Char">
    <w:name w:val="Heading 2 Char"/>
    <w:basedOn w:val="DefaultParagraphFont"/>
    <w:link w:val="Heading2"/>
    <w:uiPriority w:val="9"/>
    <w:rsid w:val="00ED50BE"/>
    <w:rPr>
      <w:rFonts w:asciiTheme="majorHAnsi" w:eastAsiaTheme="majorEastAsia" w:hAnsiTheme="majorHAnsi" w:cstheme="majorBidi"/>
      <w:b/>
      <w:bCs/>
      <w:color w:val="4472C4" w:themeColor="accent1"/>
      <w:kern w:val="0"/>
      <w:sz w:val="28"/>
      <w:szCs w:val="28"/>
      <w:lang w:val="en-US"/>
      <w14:ligatures w14:val="none"/>
    </w:rPr>
  </w:style>
  <w:style w:type="paragraph" w:customStyle="1" w:styleId="FirstParagraph">
    <w:name w:val="First Paragraph"/>
    <w:basedOn w:val="BodyText"/>
    <w:next w:val="BodyText"/>
    <w:qFormat/>
    <w:rsid w:val="00ED50BE"/>
  </w:style>
  <w:style w:type="character" w:customStyle="1" w:styleId="Heading3Char">
    <w:name w:val="Heading 3 Char"/>
    <w:basedOn w:val="DefaultParagraphFont"/>
    <w:link w:val="Heading3"/>
    <w:uiPriority w:val="9"/>
    <w:semiHidden/>
    <w:rsid w:val="00ED50BE"/>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1Char">
    <w:name w:val="Heading 1 Char"/>
    <w:basedOn w:val="DefaultParagraphFont"/>
    <w:link w:val="Heading1"/>
    <w:uiPriority w:val="9"/>
    <w:rsid w:val="00620236"/>
    <w:rPr>
      <w:rFonts w:asciiTheme="majorHAnsi" w:eastAsiaTheme="majorEastAsia" w:hAnsiTheme="majorHAnsi" w:cstheme="majorBidi"/>
      <w:color w:val="2F5496" w:themeColor="accent1" w:themeShade="BF"/>
      <w:kern w:val="0"/>
      <w:sz w:val="32"/>
      <w:szCs w:val="32"/>
      <w:lang w:val="en-US"/>
      <w14:ligatures w14:val="none"/>
    </w:rPr>
  </w:style>
  <w:style w:type="paragraph" w:customStyle="1" w:styleId="Compact">
    <w:name w:val="Compact"/>
    <w:basedOn w:val="BodyText"/>
    <w:qFormat/>
    <w:rsid w:val="00620236"/>
    <w:pPr>
      <w:spacing w:before="36" w:after="36"/>
    </w:pPr>
  </w:style>
  <w:style w:type="paragraph" w:styleId="Bibliography">
    <w:name w:val="Bibliography"/>
    <w:basedOn w:val="Normal"/>
    <w:qFormat/>
    <w:rsid w:val="00620236"/>
  </w:style>
  <w:style w:type="character" w:styleId="Hyperlink">
    <w:name w:val="Hyperlink"/>
    <w:basedOn w:val="DefaultParagraphFont"/>
    <w:rsid w:val="00620236"/>
    <w:rPr>
      <w:color w:val="4472C4" w:themeColor="accent1"/>
    </w:rPr>
  </w:style>
  <w:style w:type="character" w:styleId="CommentReference">
    <w:name w:val="annotation reference"/>
    <w:basedOn w:val="DefaultParagraphFont"/>
    <w:rsid w:val="00620236"/>
    <w:rPr>
      <w:sz w:val="16"/>
      <w:szCs w:val="16"/>
    </w:rPr>
  </w:style>
  <w:style w:type="paragraph" w:styleId="CommentText">
    <w:name w:val="annotation text"/>
    <w:basedOn w:val="Normal"/>
    <w:link w:val="CommentTextChar"/>
    <w:rsid w:val="00620236"/>
    <w:rPr>
      <w:sz w:val="20"/>
      <w:szCs w:val="20"/>
    </w:rPr>
  </w:style>
  <w:style w:type="character" w:customStyle="1" w:styleId="CommentTextChar">
    <w:name w:val="Comment Text Char"/>
    <w:basedOn w:val="DefaultParagraphFont"/>
    <w:link w:val="CommentText"/>
    <w:rsid w:val="00620236"/>
    <w:rPr>
      <w:kern w:val="0"/>
      <w:sz w:val="20"/>
      <w:szCs w:val="20"/>
      <w:lang w:val="en-US"/>
      <w14:ligatures w14:val="none"/>
    </w:rPr>
  </w:style>
  <w:style w:type="character" w:styleId="UnresolvedMention">
    <w:name w:val="Unresolved Mention"/>
    <w:basedOn w:val="DefaultParagraphFont"/>
    <w:uiPriority w:val="99"/>
    <w:semiHidden/>
    <w:unhideWhenUsed/>
    <w:rsid w:val="004D10FE"/>
    <w:rPr>
      <w:color w:val="605E5C"/>
      <w:shd w:val="clear" w:color="auto" w:fill="E1DFDD"/>
    </w:rPr>
  </w:style>
  <w:style w:type="paragraph" w:styleId="ListParagraph">
    <w:name w:val="List Paragraph"/>
    <w:basedOn w:val="Normal"/>
    <w:uiPriority w:val="34"/>
    <w:qFormat/>
    <w:rsid w:val="00865440"/>
    <w:pPr>
      <w:ind w:left="720"/>
      <w:contextualSpacing/>
    </w:pPr>
  </w:style>
  <w:style w:type="paragraph" w:styleId="CommentSubject">
    <w:name w:val="annotation subject"/>
    <w:basedOn w:val="CommentText"/>
    <w:next w:val="CommentText"/>
    <w:link w:val="CommentSubjectChar"/>
    <w:uiPriority w:val="99"/>
    <w:semiHidden/>
    <w:unhideWhenUsed/>
    <w:rsid w:val="00F057E2"/>
    <w:rPr>
      <w:b/>
      <w:bCs/>
    </w:rPr>
  </w:style>
  <w:style w:type="character" w:customStyle="1" w:styleId="CommentSubjectChar">
    <w:name w:val="Comment Subject Char"/>
    <w:basedOn w:val="CommentTextChar"/>
    <w:link w:val="CommentSubject"/>
    <w:uiPriority w:val="99"/>
    <w:semiHidden/>
    <w:rsid w:val="00F057E2"/>
    <w:rPr>
      <w:b/>
      <w:bCs/>
      <w:kern w:val="0"/>
      <w:sz w:val="20"/>
      <w:szCs w:val="20"/>
      <w:lang w:val="en-US"/>
      <w14:ligatures w14:val="none"/>
    </w:rPr>
  </w:style>
  <w:style w:type="paragraph" w:styleId="BalloonText">
    <w:name w:val="Balloon Text"/>
    <w:basedOn w:val="Normal"/>
    <w:link w:val="BalloonTextChar"/>
    <w:uiPriority w:val="99"/>
    <w:semiHidden/>
    <w:unhideWhenUsed/>
    <w:rsid w:val="00F057E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7E2"/>
    <w:rPr>
      <w:rFonts w:ascii="Segoe UI"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mentiasplatform.com.au/" TargetMode="External"/><Relationship Id="rId18" Type="http://schemas.openxmlformats.org/officeDocument/2006/relationships/hyperlink" Target="https://shiny.posit.co/" TargetMode="External"/><Relationship Id="rId26" Type="http://schemas.openxmlformats.org/officeDocument/2006/relationships/hyperlink" Target="https://github.com/jaredlander/useful" TargetMode="External"/><Relationship Id="rId21" Type="http://schemas.openxmlformats.org/officeDocument/2006/relationships/hyperlink" Target="https://deanattali.com/shinyjs/" TargetMode="External"/><Relationship Id="rId34" Type="http://schemas.openxmlformats.org/officeDocument/2006/relationships/hyperlink" Target="https://github.com/rstudio/fontawesome" TargetMode="External"/><Relationship Id="rId7" Type="http://schemas.microsoft.com/office/2016/09/relationships/commentsIds" Target="commentsIds.xml"/><Relationship Id="rId12" Type="http://schemas.openxmlformats.org/officeDocument/2006/relationships/hyperlink" Target="https://github.com/RoryChenXY/DataRepExp_public" TargetMode="External"/><Relationship Id="rId17" Type="http://schemas.openxmlformats.org/officeDocument/2006/relationships/hyperlink" Target="https://www.R-project.org/" TargetMode="External"/><Relationship Id="rId25" Type="http://schemas.openxmlformats.org/officeDocument/2006/relationships/hyperlink" Target="https://forcats.tidyverse.org/" TargetMode="External"/><Relationship Id="rId33" Type="http://schemas.openxmlformats.org/officeDocument/2006/relationships/hyperlink" Target="https://github.com/rstudio/htmltools" TargetMode="External"/><Relationship Id="rId2" Type="http://schemas.openxmlformats.org/officeDocument/2006/relationships/styles" Target="styles.xml"/><Relationship Id="rId16" Type="http://schemas.openxmlformats.org/officeDocument/2006/relationships/hyperlink" Target="https://portal.dementiasplatform.com.au/" TargetMode="External"/><Relationship Id="rId20" Type="http://schemas.openxmlformats.org/officeDocument/2006/relationships/hyperlink" Target="https://github.com/dreamRs/shinyWidgets" TargetMode="External"/><Relationship Id="rId29" Type="http://schemas.openxmlformats.org/officeDocument/2006/relationships/hyperlink" Target="https://ggplot2.tidyverse.org"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24" Type="http://schemas.openxmlformats.org/officeDocument/2006/relationships/hyperlink" Target="https://tidyverse.tidyverse.org" TargetMode="External"/><Relationship Id="rId32" Type="http://schemas.openxmlformats.org/officeDocument/2006/relationships/hyperlink" Target="https://github.com/rstudio/DT" TargetMode="External"/><Relationship Id="rId37"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www.alzheimersdata.org/" TargetMode="External"/><Relationship Id="rId23" Type="http://schemas.openxmlformats.org/officeDocument/2006/relationships/hyperlink" Target="https://tidyr.tidyverse.org" TargetMode="External"/><Relationship Id="rId28" Type="http://schemas.openxmlformats.org/officeDocument/2006/relationships/hyperlink" Target="https://purrr.tidyverse.org/" TargetMode="External"/><Relationship Id="rId36" Type="http://schemas.microsoft.com/office/2011/relationships/people" Target="people.xml"/><Relationship Id="rId10" Type="http://schemas.openxmlformats.org/officeDocument/2006/relationships/hyperlink" Target="mailto:xinyue.chen1@unsw.edu.au" TargetMode="External"/><Relationship Id="rId19" Type="http://schemas.openxmlformats.org/officeDocument/2006/relationships/hyperlink" Target="http://rstudio.github.io/shinydashboard/" TargetMode="External"/><Relationship Id="rId31" Type="http://schemas.openxmlformats.org/officeDocument/2006/relationships/hyperlink" Target="https://scales.r-lib.org" TargetMode="External"/><Relationship Id="rId4" Type="http://schemas.openxmlformats.org/officeDocument/2006/relationships/webSettings" Target="webSettings.xml"/><Relationship Id="rId9" Type="http://schemas.openxmlformats.org/officeDocument/2006/relationships/hyperlink" Target="https://rorychenxy.shinyapps.io/DataRepExp/" TargetMode="External"/><Relationship Id="rId14" Type="http://schemas.openxmlformats.org/officeDocument/2006/relationships/hyperlink" Target="https://doi.org/10.1371/journal.pcbi.1006038" TargetMode="External"/><Relationship Id="rId22" Type="http://schemas.openxmlformats.org/officeDocument/2006/relationships/hyperlink" Target="https://dplyr.tidyverse.org" TargetMode="External"/><Relationship Id="rId27" Type="http://schemas.openxmlformats.org/officeDocument/2006/relationships/hyperlink" Target="https://magrittr.tidyverse.org" TargetMode="External"/><Relationship Id="rId30" Type="http://schemas.openxmlformats.org/officeDocument/2006/relationships/hyperlink" Target="https://plotly-r.com" TargetMode="External"/><Relationship Id="rId35" Type="http://schemas.openxmlformats.org/officeDocument/2006/relationships/fontTable" Target="fontTable.xml"/><Relationship Id="rId8" Type="http://schemas.openxmlformats.org/officeDocument/2006/relationships/hyperlink" Target="https://github.com/RoryChenXY/DataRepExp_publi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1821</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Chen</dc:creator>
  <cp:keywords/>
  <dc:description/>
  <cp:lastModifiedBy>Sarah Bauermeister</cp:lastModifiedBy>
  <cp:revision>3</cp:revision>
  <dcterms:created xsi:type="dcterms:W3CDTF">2024-02-13T10:04:00Z</dcterms:created>
  <dcterms:modified xsi:type="dcterms:W3CDTF">2024-02-13T12:55:00Z</dcterms:modified>
</cp:coreProperties>
</file>